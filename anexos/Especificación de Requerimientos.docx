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center"/>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5A53A2" w:rsidP="005A53A2">
      <w:pPr>
        <w:jc w:val="right"/>
        <w:rPr>
          <w:color w:val="000000"/>
          <w:sz w:val="32"/>
          <w:szCs w:val="32"/>
          <w:lang w:val="es-ES_tradnl"/>
        </w:rPr>
      </w:pPr>
      <w:r w:rsidRPr="005A53A2">
        <w:rPr>
          <w:color w:val="000000"/>
          <w:sz w:val="32"/>
          <w:szCs w:val="32"/>
          <w:lang w:val="es-ES_tradnl"/>
        </w:rPr>
        <w:t>Especificación de Requerimientos de Software (ERS)</w:t>
      </w:r>
    </w:p>
    <w:p w:rsidR="00B36410" w:rsidRDefault="00B36410" w:rsidP="00B36410">
      <w:pPr>
        <w:spacing w:line="276" w:lineRule="auto"/>
        <w:jc w:val="right"/>
        <w:rPr>
          <w:rFonts w:ascii="Bookman Old Style" w:hAnsi="Bookman Old Style"/>
          <w:i/>
          <w:iCs/>
          <w:sz w:val="28"/>
          <w:szCs w:val="28"/>
          <w:lang w:val="es-ES_tradnl"/>
        </w:rPr>
      </w:pPr>
      <w:r>
        <w:rPr>
          <w:rFonts w:ascii="Bookman Old Style" w:hAnsi="Bookman Old Style"/>
          <w:i/>
          <w:iCs/>
          <w:sz w:val="28"/>
          <w:szCs w:val="28"/>
          <w:lang w:val="es-ES_tradnl"/>
        </w:rPr>
        <w:t xml:space="preserve">WS para descubrimiento, desambiguación y enlace en </w:t>
      </w:r>
    </w:p>
    <w:p w:rsidR="00B36410" w:rsidRPr="007D524A" w:rsidRDefault="00B36410" w:rsidP="00B36410">
      <w:pPr>
        <w:spacing w:line="276" w:lineRule="auto"/>
        <w:jc w:val="right"/>
        <w:rPr>
          <w:rFonts w:ascii="Bookman Old Style" w:hAnsi="Bookman Old Style"/>
          <w:i/>
          <w:iCs/>
          <w:sz w:val="28"/>
          <w:szCs w:val="28"/>
          <w:lang w:val="es-ES_tradnl"/>
        </w:rPr>
      </w:pPr>
      <w:proofErr w:type="spellStart"/>
      <w:r>
        <w:rPr>
          <w:rFonts w:ascii="Bookman Old Style" w:hAnsi="Bookman Old Style"/>
          <w:i/>
          <w:iCs/>
          <w:sz w:val="28"/>
          <w:szCs w:val="28"/>
          <w:lang w:val="es-ES_tradnl"/>
        </w:rPr>
        <w:t>Linked</w:t>
      </w:r>
      <w:proofErr w:type="spellEnd"/>
      <w:r>
        <w:rPr>
          <w:rFonts w:ascii="Bookman Old Style" w:hAnsi="Bookman Old Style"/>
          <w:i/>
          <w:iCs/>
          <w:sz w:val="28"/>
          <w:szCs w:val="28"/>
          <w:lang w:val="es-ES_tradnl"/>
        </w:rPr>
        <w:t xml:space="preserve"> Data</w:t>
      </w:r>
    </w:p>
    <w:p w:rsidR="00B36410" w:rsidRPr="007D524A" w:rsidRDefault="00B36410" w:rsidP="00B36410">
      <w:pPr>
        <w:spacing w:before="100"/>
        <w:jc w:val="right"/>
        <w:rPr>
          <w:rFonts w:ascii="Bookman Old Style" w:hAnsi="Bookman Old Style"/>
          <w:sz w:val="32"/>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r w:rsidRPr="007D524A">
        <w:rPr>
          <w:rFonts w:ascii="Bookman Old Style" w:hAnsi="Bookman Old Style"/>
          <w:lang w:val="es-ES_tradnl"/>
        </w:rPr>
        <w:t xml:space="preserve">Versión </w:t>
      </w:r>
      <w:bookmarkStart w:id="0" w:name="Version"/>
      <w:r>
        <w:rPr>
          <w:rFonts w:ascii="Bookman Old Style" w:hAnsi="Bookman Old Style"/>
          <w:lang w:val="es-ES_tradnl"/>
        </w:rPr>
        <w:t>[1.0</w:t>
      </w:r>
      <w:ins w:id="1" w:author="Leonardo Salcedo" w:date="2011-04-25T16:28:00Z">
        <w:del w:id="2" w:author="DieGo" w:date="2012-05-29T09:27:00Z">
          <w:r w:rsidDel="00BB4F84">
            <w:rPr>
              <w:rFonts w:ascii="Bookman Old Style" w:hAnsi="Bookman Old Style"/>
              <w:lang w:val="es-ES_tradnl"/>
            </w:rPr>
            <w:delText>5</w:delText>
          </w:r>
        </w:del>
      </w:ins>
      <w:del w:id="3" w:author="Leonardo Salcedo" w:date="2011-04-25T16:28:00Z">
        <w:r w:rsidDel="00506DEF">
          <w:rPr>
            <w:rFonts w:ascii="Bookman Old Style" w:hAnsi="Bookman Old Style"/>
            <w:lang w:val="es-ES_tradnl"/>
          </w:rPr>
          <w:delText>4</w:delText>
        </w:r>
      </w:del>
      <w:r w:rsidRPr="007D524A">
        <w:rPr>
          <w:rFonts w:ascii="Bookman Old Style" w:hAnsi="Bookman Old Style"/>
          <w:lang w:val="es-ES_tradnl"/>
        </w:rPr>
        <w:t>]</w:t>
      </w:r>
      <w:bookmarkEnd w:id="0"/>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right"/>
        <w:rPr>
          <w:rFonts w:ascii="Bookman Old Style" w:hAnsi="Bookman Old Style"/>
          <w:lang w:val="es-ES_tradnl"/>
        </w:rPr>
      </w:pPr>
    </w:p>
    <w:p w:rsidR="00B36410" w:rsidRPr="007D524A" w:rsidRDefault="00B36410" w:rsidP="00B36410">
      <w:pPr>
        <w:jc w:val="center"/>
        <w:rPr>
          <w:rFonts w:ascii="Bookman Old Style" w:hAnsi="Bookman Old Style"/>
          <w:lang w:val="es-ES_tradnl"/>
        </w:rPr>
        <w:sectPr w:rsidR="00B36410" w:rsidRPr="007D524A" w:rsidSect="00A87A4F">
          <w:pgSz w:w="11907" w:h="16840" w:code="9"/>
          <w:pgMar w:top="2523" w:right="1418" w:bottom="1985" w:left="1701" w:header="1843" w:footer="1038" w:gutter="0"/>
          <w:cols w:space="720"/>
          <w:docGrid w:linePitch="360"/>
        </w:sectPr>
      </w:pPr>
    </w:p>
    <w:p w:rsidR="001E6D2E" w:rsidRPr="00E4012E" w:rsidRDefault="001E6D2E" w:rsidP="001E6D2E">
      <w:pPr>
        <w:pStyle w:val="Ttulo"/>
        <w:rPr>
          <w:color w:val="000000"/>
          <w:sz w:val="24"/>
          <w:lang w:val="es-ES_tradnl"/>
        </w:rPr>
      </w:pPr>
      <w:r w:rsidRPr="00E4012E">
        <w:rPr>
          <w:color w:val="000000"/>
          <w:sz w:val="24"/>
          <w:lang w:val="es-ES_tradnl"/>
        </w:rPr>
        <w:lastRenderedPageBreak/>
        <w:t>Información de Documento</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169"/>
      </w:tblGrid>
      <w:tr w:rsidR="001E6D2E" w:rsidRPr="003423C4" w:rsidTr="00A87A4F">
        <w:tc>
          <w:tcPr>
            <w:tcW w:w="1809" w:type="dxa"/>
            <w:tcBorders>
              <w:top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Título:</w:t>
            </w:r>
          </w:p>
        </w:tc>
        <w:tc>
          <w:tcPr>
            <w:tcW w:w="7169" w:type="dxa"/>
            <w:tcBorders>
              <w:top w:val="single" w:sz="12" w:space="0" w:color="7F7F7F" w:themeColor="text1" w:themeTint="80"/>
            </w:tcBorders>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Especificación de  casos de Uso</w:t>
            </w:r>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Subtítulo:</w:t>
            </w:r>
          </w:p>
        </w:tc>
        <w:tc>
          <w:tcPr>
            <w:tcW w:w="7169" w:type="dxa"/>
          </w:tcPr>
          <w:p w:rsidR="001E6D2E" w:rsidRPr="00684D2F" w:rsidRDefault="001E6D2E" w:rsidP="00A87A4F">
            <w:pPr>
              <w:rPr>
                <w:rFonts w:ascii="Bookman Old Style" w:hAnsi="Bookman Old Style"/>
                <w:lang w:val="es-ES_tradnl"/>
              </w:rPr>
            </w:pPr>
            <w:r>
              <w:rPr>
                <w:rFonts w:ascii="Bookman Old Style" w:hAnsi="Bookman Old Style"/>
                <w:lang w:val="es-ES_tradnl"/>
              </w:rPr>
              <w:t>Servicio Web de Extracción de Entidades</w:t>
            </w:r>
          </w:p>
          <w:p w:rsidR="001E6D2E" w:rsidRPr="00E4012E" w:rsidRDefault="001E6D2E" w:rsidP="00A87A4F">
            <w:pPr>
              <w:rPr>
                <w:rFonts w:ascii="Bookman Old Style" w:hAnsi="Bookman Old Style"/>
                <w:lang w:val="es-ES_tradnl"/>
              </w:rPr>
            </w:pPr>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Versión:</w:t>
            </w:r>
          </w:p>
        </w:tc>
        <w:tc>
          <w:tcPr>
            <w:tcW w:w="7169" w:type="dxa"/>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[1.0]</w:t>
            </w:r>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Archivo:</w:t>
            </w:r>
          </w:p>
        </w:tc>
        <w:tc>
          <w:tcPr>
            <w:tcW w:w="7169" w:type="dxa"/>
          </w:tcPr>
          <w:p w:rsidR="001E6D2E" w:rsidRPr="00E4012E" w:rsidRDefault="001E6D2E" w:rsidP="00A87A4F">
            <w:pPr>
              <w:rPr>
                <w:rFonts w:ascii="Bookman Old Style" w:hAnsi="Bookman Old Style"/>
                <w:lang w:val="es-ES_tradnl"/>
              </w:rPr>
            </w:pPr>
            <w:proofErr w:type="spellStart"/>
            <w:r>
              <w:rPr>
                <w:rFonts w:ascii="Bookman Old Style" w:hAnsi="Bookman Old Style"/>
                <w:lang w:val="es-ES_tradnl"/>
              </w:rPr>
              <w:t>ECS_SW_ExtracciónEntidades</w:t>
            </w:r>
            <w:proofErr w:type="spellEnd"/>
          </w:p>
        </w:tc>
      </w:tr>
      <w:tr w:rsidR="001E6D2E" w:rsidRPr="003423C4" w:rsidTr="00A87A4F">
        <w:tc>
          <w:tcPr>
            <w:tcW w:w="180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Autor:</w:t>
            </w:r>
          </w:p>
        </w:tc>
        <w:tc>
          <w:tcPr>
            <w:tcW w:w="7169" w:type="dxa"/>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 xml:space="preserve">Fabricio </w:t>
            </w:r>
            <w:r>
              <w:rPr>
                <w:rFonts w:ascii="Bookman Old Style" w:hAnsi="Bookman Old Style"/>
                <w:lang w:val="es-ES_tradnl"/>
              </w:rPr>
              <w:t>Montaño</w:t>
            </w:r>
          </w:p>
        </w:tc>
      </w:tr>
      <w:tr w:rsidR="001E6D2E" w:rsidRPr="003423C4" w:rsidTr="00A87A4F">
        <w:tc>
          <w:tcPr>
            <w:tcW w:w="1809" w:type="dxa"/>
            <w:tcBorders>
              <w:bottom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Estado:</w:t>
            </w:r>
          </w:p>
        </w:tc>
        <w:tc>
          <w:tcPr>
            <w:tcW w:w="7169" w:type="dxa"/>
            <w:tcBorders>
              <w:bottom w:val="single" w:sz="12" w:space="0" w:color="7F7F7F" w:themeColor="text1" w:themeTint="80"/>
            </w:tcBorders>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Borrador</w:t>
            </w:r>
          </w:p>
        </w:tc>
      </w:tr>
    </w:tbl>
    <w:p w:rsidR="001E6D2E" w:rsidRPr="00E4012E" w:rsidRDefault="001E6D2E" w:rsidP="001E6D2E">
      <w:pPr>
        <w:pStyle w:val="Ttulo"/>
        <w:rPr>
          <w:color w:val="000000"/>
          <w:sz w:val="24"/>
          <w:lang w:val="es-ES_tradnl"/>
        </w:rPr>
      </w:pPr>
      <w:r w:rsidRPr="00E4012E">
        <w:rPr>
          <w:color w:val="000000"/>
          <w:sz w:val="24"/>
          <w:lang w:val="es-ES_tradnl"/>
        </w:rPr>
        <w:t>Lista de Cambios</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985"/>
        <w:gridCol w:w="2268"/>
        <w:gridCol w:w="2917"/>
      </w:tblGrid>
      <w:tr w:rsidR="001E6D2E" w:rsidRPr="003423C4" w:rsidTr="00A87A4F">
        <w:trPr>
          <w:trHeight w:val="194"/>
        </w:trPr>
        <w:tc>
          <w:tcPr>
            <w:tcW w:w="1809"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Versión</w:t>
            </w:r>
          </w:p>
        </w:tc>
        <w:tc>
          <w:tcPr>
            <w:tcW w:w="1985"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Fecha</w:t>
            </w:r>
          </w:p>
        </w:tc>
        <w:tc>
          <w:tcPr>
            <w:tcW w:w="2268"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Autor</w:t>
            </w:r>
          </w:p>
        </w:tc>
        <w:tc>
          <w:tcPr>
            <w:tcW w:w="2917" w:type="dxa"/>
            <w:tcBorders>
              <w:top w:val="single" w:sz="12" w:space="0" w:color="7F7F7F" w:themeColor="text1" w:themeTint="80"/>
            </w:tcBorders>
          </w:tcPr>
          <w:p w:rsidR="001E6D2E" w:rsidRPr="003423C4" w:rsidRDefault="001E6D2E" w:rsidP="00A87A4F">
            <w:pPr>
              <w:rPr>
                <w:rFonts w:ascii="Bookman Old Style" w:hAnsi="Bookman Old Style"/>
                <w:smallCaps/>
                <w:lang w:val="es-ES_tradnl"/>
              </w:rPr>
            </w:pPr>
            <w:r w:rsidRPr="003423C4">
              <w:rPr>
                <w:rFonts w:ascii="Bookman Old Style" w:hAnsi="Bookman Old Style"/>
                <w:smallCaps/>
                <w:lang w:val="es-ES_tradnl"/>
              </w:rPr>
              <w:t>Descripción</w:t>
            </w:r>
          </w:p>
        </w:tc>
      </w:tr>
      <w:tr w:rsidR="001E6D2E" w:rsidRPr="003423C4" w:rsidTr="00A87A4F">
        <w:trPr>
          <w:trHeight w:val="193"/>
        </w:trPr>
        <w:tc>
          <w:tcPr>
            <w:tcW w:w="1809"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1.0</w:t>
            </w:r>
          </w:p>
        </w:tc>
        <w:tc>
          <w:tcPr>
            <w:tcW w:w="1985"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17/07/2014</w:t>
            </w:r>
          </w:p>
        </w:tc>
        <w:tc>
          <w:tcPr>
            <w:tcW w:w="2268"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Fabricio Montaño</w:t>
            </w:r>
          </w:p>
        </w:tc>
        <w:tc>
          <w:tcPr>
            <w:tcW w:w="2917" w:type="dxa"/>
          </w:tcPr>
          <w:p w:rsidR="001E6D2E" w:rsidRPr="003423C4" w:rsidRDefault="001E6D2E" w:rsidP="00A87A4F">
            <w:pPr>
              <w:rPr>
                <w:rFonts w:ascii="Bookman Old Style" w:hAnsi="Bookman Old Style"/>
                <w:lang w:val="es-ES_tradnl"/>
              </w:rPr>
            </w:pPr>
            <w:r w:rsidRPr="003423C4">
              <w:rPr>
                <w:rFonts w:ascii="Bookman Old Style" w:hAnsi="Bookman Old Style"/>
                <w:lang w:val="es-ES_tradnl"/>
              </w:rPr>
              <w:t>Emisión inicial</w:t>
            </w:r>
          </w:p>
        </w:tc>
      </w:tr>
      <w:tr w:rsidR="001E6D2E" w:rsidRPr="003423C4" w:rsidTr="00A87A4F">
        <w:tc>
          <w:tcPr>
            <w:tcW w:w="1809"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c>
          <w:tcPr>
            <w:tcW w:w="1985"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c>
          <w:tcPr>
            <w:tcW w:w="2268"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c>
          <w:tcPr>
            <w:tcW w:w="2917" w:type="dxa"/>
            <w:tcBorders>
              <w:bottom w:val="single" w:sz="12" w:space="0" w:color="7F7F7F" w:themeColor="text1" w:themeTint="80"/>
            </w:tcBorders>
          </w:tcPr>
          <w:p w:rsidR="001E6D2E" w:rsidRPr="003423C4" w:rsidRDefault="001E6D2E" w:rsidP="00A87A4F">
            <w:pPr>
              <w:rPr>
                <w:rFonts w:ascii="Bookman Old Style" w:hAnsi="Bookman Old Style"/>
                <w:lang w:val="es-ES_tradnl"/>
              </w:rPr>
            </w:pPr>
          </w:p>
        </w:tc>
      </w:tr>
    </w:tbl>
    <w:p w:rsidR="001E6D2E" w:rsidRPr="00E4012E" w:rsidRDefault="001E6D2E" w:rsidP="001E6D2E">
      <w:pPr>
        <w:pStyle w:val="Ttulo"/>
        <w:rPr>
          <w:color w:val="000000"/>
          <w:sz w:val="24"/>
          <w:lang w:val="es-ES_tradnl"/>
        </w:rPr>
      </w:pPr>
      <w:r w:rsidRPr="00E4012E">
        <w:rPr>
          <w:color w:val="000000"/>
          <w:sz w:val="24"/>
          <w:lang w:val="es-ES_tradnl"/>
        </w:rPr>
        <w:t>Firmas y Aprobaciones</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701"/>
        <w:gridCol w:w="1559"/>
        <w:gridCol w:w="3625"/>
      </w:tblGrid>
      <w:tr w:rsidR="001E6D2E" w:rsidRPr="00E4012E" w:rsidTr="00A87A4F">
        <w:trPr>
          <w:trHeight w:val="400"/>
        </w:trPr>
        <w:tc>
          <w:tcPr>
            <w:tcW w:w="2093" w:type="dxa"/>
            <w:tcBorders>
              <w:top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Elaborado por:</w:t>
            </w:r>
          </w:p>
        </w:tc>
        <w:tc>
          <w:tcPr>
            <w:tcW w:w="3260" w:type="dxa"/>
            <w:gridSpan w:val="2"/>
            <w:tcBorders>
              <w:top w:val="single" w:sz="12" w:space="0" w:color="7F7F7F" w:themeColor="text1" w:themeTint="80"/>
            </w:tcBorders>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Fabricio Montaño</w:t>
            </w:r>
          </w:p>
        </w:tc>
        <w:tc>
          <w:tcPr>
            <w:tcW w:w="3625" w:type="dxa"/>
            <w:vMerge w:val="restart"/>
            <w:tcBorders>
              <w:top w:val="single" w:sz="12" w:space="0" w:color="7F7F7F" w:themeColor="text1" w:themeTint="80"/>
            </w:tcBorders>
          </w:tcPr>
          <w:p w:rsidR="001E6D2E" w:rsidRPr="00E4012E" w:rsidRDefault="001E6D2E" w:rsidP="00A87A4F"/>
        </w:tc>
      </w:tr>
      <w:tr w:rsidR="001E6D2E" w:rsidRPr="00E4012E" w:rsidTr="00A87A4F">
        <w:tc>
          <w:tcPr>
            <w:tcW w:w="2093"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Fecha:</w:t>
            </w:r>
          </w:p>
        </w:tc>
        <w:tc>
          <w:tcPr>
            <w:tcW w:w="1701" w:type="dxa"/>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17/07/2014</w:t>
            </w:r>
          </w:p>
        </w:tc>
        <w:tc>
          <w:tcPr>
            <w:tcW w:w="1559"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Firma:</w:t>
            </w:r>
          </w:p>
        </w:tc>
        <w:tc>
          <w:tcPr>
            <w:tcW w:w="3625" w:type="dxa"/>
            <w:vMerge/>
          </w:tcPr>
          <w:p w:rsidR="001E6D2E" w:rsidRPr="00E4012E" w:rsidRDefault="001E6D2E" w:rsidP="00A87A4F"/>
        </w:tc>
      </w:tr>
      <w:tr w:rsidR="001E6D2E" w:rsidRPr="00E4012E" w:rsidTr="00A87A4F">
        <w:tc>
          <w:tcPr>
            <w:tcW w:w="8978" w:type="dxa"/>
            <w:gridSpan w:val="4"/>
          </w:tcPr>
          <w:p w:rsidR="001E6D2E" w:rsidRPr="00E4012E" w:rsidRDefault="001E6D2E" w:rsidP="00A87A4F"/>
        </w:tc>
      </w:tr>
      <w:tr w:rsidR="001E6D2E" w:rsidRPr="00E4012E" w:rsidTr="00A87A4F">
        <w:trPr>
          <w:trHeight w:val="386"/>
        </w:trPr>
        <w:tc>
          <w:tcPr>
            <w:tcW w:w="2093" w:type="dxa"/>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Revisado por:</w:t>
            </w:r>
          </w:p>
        </w:tc>
        <w:tc>
          <w:tcPr>
            <w:tcW w:w="3260" w:type="dxa"/>
            <w:gridSpan w:val="2"/>
          </w:tcPr>
          <w:p w:rsidR="001E6D2E" w:rsidRPr="00E4012E" w:rsidRDefault="001E6D2E" w:rsidP="00A87A4F">
            <w:pPr>
              <w:rPr>
                <w:rFonts w:ascii="Bookman Old Style" w:hAnsi="Bookman Old Style"/>
                <w:lang w:val="es-ES_tradnl"/>
              </w:rPr>
            </w:pPr>
            <w:r w:rsidRPr="00E4012E">
              <w:rPr>
                <w:rFonts w:ascii="Bookman Old Style" w:hAnsi="Bookman Old Style"/>
                <w:lang w:val="es-ES_tradnl"/>
              </w:rPr>
              <w:t>Ing. Nelson Piedra</w:t>
            </w:r>
          </w:p>
        </w:tc>
        <w:tc>
          <w:tcPr>
            <w:tcW w:w="3625" w:type="dxa"/>
            <w:vMerge w:val="restart"/>
          </w:tcPr>
          <w:p w:rsidR="001E6D2E" w:rsidRPr="00E4012E" w:rsidRDefault="001E6D2E" w:rsidP="00A87A4F"/>
          <w:p w:rsidR="001E6D2E" w:rsidRPr="00E4012E" w:rsidRDefault="001E6D2E" w:rsidP="00A87A4F"/>
          <w:p w:rsidR="001E6D2E" w:rsidRPr="00E4012E" w:rsidRDefault="001E6D2E" w:rsidP="00A87A4F"/>
        </w:tc>
      </w:tr>
      <w:tr w:rsidR="001E6D2E" w:rsidRPr="00E4012E" w:rsidTr="00A87A4F">
        <w:trPr>
          <w:trHeight w:val="294"/>
        </w:trPr>
        <w:tc>
          <w:tcPr>
            <w:tcW w:w="2093" w:type="dxa"/>
            <w:tcBorders>
              <w:bottom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Fecha:</w:t>
            </w:r>
          </w:p>
        </w:tc>
        <w:tc>
          <w:tcPr>
            <w:tcW w:w="1701" w:type="dxa"/>
            <w:tcBorders>
              <w:bottom w:val="single" w:sz="12" w:space="0" w:color="7F7F7F" w:themeColor="text1" w:themeTint="80"/>
            </w:tcBorders>
          </w:tcPr>
          <w:p w:rsidR="001E6D2E" w:rsidRPr="00E4012E" w:rsidRDefault="001E6D2E" w:rsidP="00A87A4F">
            <w:pPr>
              <w:rPr>
                <w:rFonts w:ascii="Bookman Old Style" w:hAnsi="Bookman Old Style"/>
                <w:lang w:val="es-ES_tradnl"/>
              </w:rPr>
            </w:pPr>
          </w:p>
        </w:tc>
        <w:tc>
          <w:tcPr>
            <w:tcW w:w="1559" w:type="dxa"/>
            <w:tcBorders>
              <w:bottom w:val="single" w:sz="12" w:space="0" w:color="7F7F7F" w:themeColor="text1" w:themeTint="80"/>
            </w:tcBorders>
          </w:tcPr>
          <w:p w:rsidR="001E6D2E" w:rsidRPr="00E4012E" w:rsidRDefault="001E6D2E" w:rsidP="00A87A4F">
            <w:pPr>
              <w:rPr>
                <w:rFonts w:ascii="Bookman Old Style" w:hAnsi="Bookman Old Style"/>
                <w:smallCaps/>
                <w:lang w:val="es-ES_tradnl"/>
              </w:rPr>
            </w:pPr>
            <w:r w:rsidRPr="00E4012E">
              <w:rPr>
                <w:rFonts w:ascii="Bookman Old Style" w:hAnsi="Bookman Old Style"/>
                <w:smallCaps/>
                <w:lang w:val="es-ES_tradnl"/>
              </w:rPr>
              <w:t>Firma:</w:t>
            </w:r>
          </w:p>
        </w:tc>
        <w:tc>
          <w:tcPr>
            <w:tcW w:w="3625" w:type="dxa"/>
            <w:vMerge/>
            <w:tcBorders>
              <w:bottom w:val="single" w:sz="12" w:space="0" w:color="7F7F7F" w:themeColor="text1" w:themeTint="80"/>
            </w:tcBorders>
          </w:tcPr>
          <w:p w:rsidR="001E6D2E" w:rsidRPr="00E4012E" w:rsidRDefault="001E6D2E" w:rsidP="00A87A4F"/>
        </w:tc>
      </w:tr>
    </w:tbl>
    <w:p w:rsidR="001E6D2E" w:rsidRPr="00E4012E" w:rsidRDefault="001E6D2E" w:rsidP="001E6D2E"/>
    <w:p w:rsidR="001E6D2E" w:rsidRPr="003423C4" w:rsidRDefault="001E6D2E" w:rsidP="001E6D2E"/>
    <w:p w:rsidR="001E6D2E" w:rsidRDefault="001E6D2E" w:rsidP="00B36410">
      <w:pPr>
        <w:jc w:val="left"/>
        <w:rPr>
          <w:color w:val="000000"/>
          <w:lang w:val="es-ES_tradnl"/>
        </w:rPr>
      </w:pPr>
    </w:p>
    <w:p w:rsidR="00B21C59" w:rsidRDefault="00B21C59">
      <w:pPr>
        <w:spacing w:after="200" w:line="276" w:lineRule="auto"/>
        <w:jc w:val="left"/>
        <w:rPr>
          <w:rFonts w:ascii="Bookman Old Style" w:hAnsi="Bookman Old Style" w:cs="Arial"/>
          <w:b/>
          <w:bCs/>
          <w:kern w:val="28"/>
          <w:sz w:val="32"/>
          <w:szCs w:val="32"/>
          <w:lang w:val="es-ES_tradnl"/>
        </w:rPr>
      </w:pPr>
      <w:r>
        <w:rPr>
          <w:rFonts w:ascii="Bookman Old Style" w:hAnsi="Bookman Old Style"/>
          <w:lang w:val="es-ES_tradnl"/>
        </w:rPr>
        <w:br w:type="page"/>
      </w:r>
    </w:p>
    <w:sdt>
      <w:sdtPr>
        <w:rPr>
          <w:rFonts w:ascii="Arial" w:eastAsia="Times New Roman" w:hAnsi="Arial" w:cs="Times New Roman"/>
          <w:b w:val="0"/>
          <w:bCs w:val="0"/>
          <w:color w:val="auto"/>
          <w:sz w:val="20"/>
          <w:szCs w:val="24"/>
          <w:lang w:val="es-ES" w:eastAsia="en-US"/>
        </w:rPr>
        <w:id w:val="205074776"/>
        <w:docPartObj>
          <w:docPartGallery w:val="Table of Contents"/>
          <w:docPartUnique/>
        </w:docPartObj>
      </w:sdtPr>
      <w:sdtEndPr/>
      <w:sdtContent>
        <w:p w:rsidR="00B21C59" w:rsidRDefault="00B21C59">
          <w:pPr>
            <w:pStyle w:val="TtulodeTDC"/>
          </w:pPr>
          <w:r>
            <w:rPr>
              <w:lang w:val="es-ES"/>
            </w:rPr>
            <w:t>Contenido</w:t>
          </w:r>
        </w:p>
        <w:p w:rsidR="00B21C59" w:rsidRDefault="00B21C5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r>
            <w:fldChar w:fldCharType="begin"/>
          </w:r>
          <w:r>
            <w:instrText xml:space="preserve"> TOC \o "1-3" \h \z \u </w:instrText>
          </w:r>
          <w:r>
            <w:fldChar w:fldCharType="separate"/>
          </w:r>
          <w:hyperlink w:anchor="_Toc399771639" w:history="1">
            <w:r w:rsidRPr="008276A8">
              <w:rPr>
                <w:rStyle w:val="Hipervnculo"/>
                <w:rFonts w:ascii="Bookman Old Style" w:hAnsi="Bookman Old Style"/>
                <w:noProof/>
                <w:lang w:val="es-ES_tradnl"/>
              </w:rPr>
              <w:t>1</w:t>
            </w:r>
            <w:r>
              <w:rPr>
                <w:rFonts w:asciiTheme="minorHAnsi" w:eastAsiaTheme="minorEastAsia" w:hAnsiTheme="minorHAnsi" w:cstheme="minorBidi"/>
                <w:b w:val="0"/>
                <w:bCs w:val="0"/>
                <w:caps w:val="0"/>
                <w:noProof/>
                <w:sz w:val="22"/>
                <w:szCs w:val="22"/>
                <w:lang w:eastAsia="es-EC"/>
              </w:rPr>
              <w:tab/>
            </w:r>
            <w:r w:rsidRPr="008276A8">
              <w:rPr>
                <w:rStyle w:val="Hipervnculo"/>
                <w:rFonts w:ascii="Bookman Old Style" w:hAnsi="Bookman Old Style"/>
                <w:noProof/>
                <w:lang w:val="es-ES_tradnl"/>
              </w:rPr>
              <w:t>Introducción</w:t>
            </w:r>
            <w:r>
              <w:rPr>
                <w:noProof/>
                <w:webHidden/>
              </w:rPr>
              <w:tab/>
            </w:r>
            <w:r>
              <w:rPr>
                <w:noProof/>
                <w:webHidden/>
              </w:rPr>
              <w:fldChar w:fldCharType="begin"/>
            </w:r>
            <w:r>
              <w:rPr>
                <w:noProof/>
                <w:webHidden/>
              </w:rPr>
              <w:instrText xml:space="preserve"> PAGEREF _Toc399771639 \h </w:instrText>
            </w:r>
            <w:r>
              <w:rPr>
                <w:noProof/>
                <w:webHidden/>
              </w:rPr>
            </w:r>
            <w:r>
              <w:rPr>
                <w:noProof/>
                <w:webHidden/>
              </w:rPr>
              <w:fldChar w:fldCharType="separate"/>
            </w:r>
            <w:r>
              <w:rPr>
                <w:noProof/>
                <w:webHidden/>
              </w:rPr>
              <w:t>4</w:t>
            </w:r>
            <w:r>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40" w:history="1">
            <w:r w:rsidR="00B21C59" w:rsidRPr="008276A8">
              <w:rPr>
                <w:rStyle w:val="Hipervnculo"/>
                <w:rFonts w:ascii="Bookman Old Style" w:hAnsi="Bookman Old Style"/>
                <w:noProof/>
                <w:lang w:val="es-ES_tradnl"/>
              </w:rPr>
              <w:t>1.1</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Descripción</w:t>
            </w:r>
            <w:r w:rsidR="00B21C59">
              <w:rPr>
                <w:noProof/>
                <w:webHidden/>
              </w:rPr>
              <w:tab/>
            </w:r>
            <w:r w:rsidR="00B21C59">
              <w:rPr>
                <w:noProof/>
                <w:webHidden/>
              </w:rPr>
              <w:fldChar w:fldCharType="begin"/>
            </w:r>
            <w:r w:rsidR="00B21C59">
              <w:rPr>
                <w:noProof/>
                <w:webHidden/>
              </w:rPr>
              <w:instrText xml:space="preserve"> PAGEREF _Toc399771640 \h </w:instrText>
            </w:r>
            <w:r w:rsidR="00B21C59">
              <w:rPr>
                <w:noProof/>
                <w:webHidden/>
              </w:rPr>
            </w:r>
            <w:r w:rsidR="00B21C59">
              <w:rPr>
                <w:noProof/>
                <w:webHidden/>
              </w:rPr>
              <w:fldChar w:fldCharType="separate"/>
            </w:r>
            <w:r w:rsidR="00B21C59">
              <w:rPr>
                <w:noProof/>
                <w:webHidden/>
              </w:rPr>
              <w:t>4</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41" w:history="1">
            <w:r w:rsidR="00B21C59" w:rsidRPr="008276A8">
              <w:rPr>
                <w:rStyle w:val="Hipervnculo"/>
                <w:rFonts w:ascii="Bookman Old Style" w:hAnsi="Bookman Old Style"/>
                <w:noProof/>
                <w:lang w:val="es-ES_tradnl"/>
              </w:rPr>
              <w:t>1.2</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Problemas Conocidos</w:t>
            </w:r>
            <w:r w:rsidR="00B21C59">
              <w:rPr>
                <w:noProof/>
                <w:webHidden/>
              </w:rPr>
              <w:tab/>
            </w:r>
            <w:r w:rsidR="00B21C59">
              <w:rPr>
                <w:noProof/>
                <w:webHidden/>
              </w:rPr>
              <w:fldChar w:fldCharType="begin"/>
            </w:r>
            <w:r w:rsidR="00B21C59">
              <w:rPr>
                <w:noProof/>
                <w:webHidden/>
              </w:rPr>
              <w:instrText xml:space="preserve"> PAGEREF _Toc399771641 \h </w:instrText>
            </w:r>
            <w:r w:rsidR="00B21C59">
              <w:rPr>
                <w:noProof/>
                <w:webHidden/>
              </w:rPr>
            </w:r>
            <w:r w:rsidR="00B21C59">
              <w:rPr>
                <w:noProof/>
                <w:webHidden/>
              </w:rPr>
              <w:fldChar w:fldCharType="separate"/>
            </w:r>
            <w:r w:rsidR="00B21C59">
              <w:rPr>
                <w:noProof/>
                <w:webHidden/>
              </w:rPr>
              <w:t>4</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42" w:history="1">
            <w:r w:rsidR="00B21C59" w:rsidRPr="008276A8">
              <w:rPr>
                <w:rStyle w:val="Hipervnculo"/>
                <w:rFonts w:ascii="Bookman Old Style" w:hAnsi="Bookman Old Style"/>
                <w:noProof/>
                <w:lang w:val="es-ES_tradnl"/>
              </w:rPr>
              <w:t>1.3</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Referencias</w:t>
            </w:r>
            <w:r w:rsidR="00B21C59">
              <w:rPr>
                <w:noProof/>
                <w:webHidden/>
              </w:rPr>
              <w:tab/>
            </w:r>
            <w:r w:rsidR="00B21C59">
              <w:rPr>
                <w:noProof/>
                <w:webHidden/>
              </w:rPr>
              <w:fldChar w:fldCharType="begin"/>
            </w:r>
            <w:r w:rsidR="00B21C59">
              <w:rPr>
                <w:noProof/>
                <w:webHidden/>
              </w:rPr>
              <w:instrText xml:space="preserve"> PAGEREF _Toc399771642 \h </w:instrText>
            </w:r>
            <w:r w:rsidR="00B21C59">
              <w:rPr>
                <w:noProof/>
                <w:webHidden/>
              </w:rPr>
            </w:r>
            <w:r w:rsidR="00B21C59">
              <w:rPr>
                <w:noProof/>
                <w:webHidden/>
              </w:rPr>
              <w:fldChar w:fldCharType="separate"/>
            </w:r>
            <w:r w:rsidR="00B21C59">
              <w:rPr>
                <w:noProof/>
                <w:webHidden/>
              </w:rPr>
              <w:t>4</w:t>
            </w:r>
            <w:r w:rsidR="00B21C59">
              <w:rPr>
                <w:noProof/>
                <w:webHidden/>
              </w:rPr>
              <w:fldChar w:fldCharType="end"/>
            </w:r>
          </w:hyperlink>
        </w:p>
        <w:p w:rsidR="00B21C59" w:rsidRDefault="001572B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43" w:history="1">
            <w:r w:rsidR="00B21C59" w:rsidRPr="008276A8">
              <w:rPr>
                <w:rStyle w:val="Hipervnculo"/>
                <w:rFonts w:ascii="Bookman Old Style" w:hAnsi="Bookman Old Style"/>
                <w:noProof/>
                <w:lang w:val="es-ES_tradnl"/>
              </w:rPr>
              <w:t>2</w:t>
            </w:r>
            <w:r w:rsidR="00B21C59">
              <w:rPr>
                <w:rFonts w:asciiTheme="minorHAnsi" w:eastAsiaTheme="minorEastAsia" w:hAnsiTheme="minorHAnsi" w:cstheme="minorBidi"/>
                <w:b w:val="0"/>
                <w:bCs w:val="0"/>
                <w:caps w:val="0"/>
                <w:noProof/>
                <w:sz w:val="22"/>
                <w:szCs w:val="22"/>
                <w:lang w:eastAsia="es-EC"/>
              </w:rPr>
              <w:tab/>
            </w:r>
            <w:r w:rsidR="00B21C59" w:rsidRPr="008276A8">
              <w:rPr>
                <w:rStyle w:val="Hipervnculo"/>
                <w:rFonts w:ascii="Bookman Old Style" w:hAnsi="Bookman Old Style"/>
                <w:noProof/>
                <w:lang w:val="es-ES_tradnl"/>
              </w:rPr>
              <w:t>Descripción  General</w:t>
            </w:r>
            <w:r w:rsidR="00B21C59">
              <w:rPr>
                <w:noProof/>
                <w:webHidden/>
              </w:rPr>
              <w:tab/>
            </w:r>
            <w:r w:rsidR="00B21C59">
              <w:rPr>
                <w:noProof/>
                <w:webHidden/>
              </w:rPr>
              <w:fldChar w:fldCharType="begin"/>
            </w:r>
            <w:r w:rsidR="00B21C59">
              <w:rPr>
                <w:noProof/>
                <w:webHidden/>
              </w:rPr>
              <w:instrText xml:space="preserve"> PAGEREF _Toc399771643 \h </w:instrText>
            </w:r>
            <w:r w:rsidR="00B21C59">
              <w:rPr>
                <w:noProof/>
                <w:webHidden/>
              </w:rPr>
            </w:r>
            <w:r w:rsidR="00B21C59">
              <w:rPr>
                <w:noProof/>
                <w:webHidden/>
              </w:rPr>
              <w:fldChar w:fldCharType="separate"/>
            </w:r>
            <w:r w:rsidR="00B21C59">
              <w:rPr>
                <w:noProof/>
                <w:webHidden/>
              </w:rPr>
              <w:t>5</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47" w:history="1">
            <w:r w:rsidR="00B21C59" w:rsidRPr="008276A8">
              <w:rPr>
                <w:rStyle w:val="Hipervnculo"/>
                <w:rFonts w:ascii="Bookman Old Style" w:hAnsi="Bookman Old Style"/>
                <w:noProof/>
                <w:lang w:val="es-ES_tradnl"/>
              </w:rPr>
              <w:t>2.1</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Perspectiva del Proyecto</w:t>
            </w:r>
            <w:r w:rsidR="00B21C59">
              <w:rPr>
                <w:noProof/>
                <w:webHidden/>
              </w:rPr>
              <w:tab/>
            </w:r>
            <w:r w:rsidR="00B21C59">
              <w:rPr>
                <w:noProof/>
                <w:webHidden/>
              </w:rPr>
              <w:fldChar w:fldCharType="begin"/>
            </w:r>
            <w:r w:rsidR="00B21C59">
              <w:rPr>
                <w:noProof/>
                <w:webHidden/>
              </w:rPr>
              <w:instrText xml:space="preserve"> PAGEREF _Toc399771647 \h </w:instrText>
            </w:r>
            <w:r w:rsidR="00B21C59">
              <w:rPr>
                <w:noProof/>
                <w:webHidden/>
              </w:rPr>
            </w:r>
            <w:r w:rsidR="00B21C59">
              <w:rPr>
                <w:noProof/>
                <w:webHidden/>
              </w:rPr>
              <w:fldChar w:fldCharType="separate"/>
            </w:r>
            <w:r w:rsidR="00B21C59">
              <w:rPr>
                <w:noProof/>
                <w:webHidden/>
              </w:rPr>
              <w:t>5</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49" w:history="1">
            <w:r w:rsidR="00B21C59" w:rsidRPr="008276A8">
              <w:rPr>
                <w:rStyle w:val="Hipervnculo"/>
                <w:rFonts w:ascii="Bookman Old Style" w:hAnsi="Bookman Old Style"/>
                <w:noProof/>
                <w:lang w:val="es-ES_tradnl"/>
              </w:rPr>
              <w:t>2.2</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Características del Producto</w:t>
            </w:r>
            <w:r w:rsidR="00B21C59">
              <w:rPr>
                <w:noProof/>
                <w:webHidden/>
              </w:rPr>
              <w:tab/>
            </w:r>
            <w:r w:rsidR="00B21C59">
              <w:rPr>
                <w:noProof/>
                <w:webHidden/>
              </w:rPr>
              <w:fldChar w:fldCharType="begin"/>
            </w:r>
            <w:r w:rsidR="00B21C59">
              <w:rPr>
                <w:noProof/>
                <w:webHidden/>
              </w:rPr>
              <w:instrText xml:space="preserve"> PAGEREF _Toc399771649 \h </w:instrText>
            </w:r>
            <w:r w:rsidR="00B21C59">
              <w:rPr>
                <w:noProof/>
                <w:webHidden/>
              </w:rPr>
            </w:r>
            <w:r w:rsidR="00B21C59">
              <w:rPr>
                <w:noProof/>
                <w:webHidden/>
              </w:rPr>
              <w:fldChar w:fldCharType="separate"/>
            </w:r>
            <w:r w:rsidR="00B21C59">
              <w:rPr>
                <w:noProof/>
                <w:webHidden/>
              </w:rPr>
              <w:t>5</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0" w:history="1">
            <w:r w:rsidR="00B21C59" w:rsidRPr="008276A8">
              <w:rPr>
                <w:rStyle w:val="Hipervnculo"/>
                <w:rFonts w:ascii="Bookman Old Style" w:hAnsi="Bookman Old Style"/>
                <w:noProof/>
                <w:lang w:val="es-ES_tradnl"/>
              </w:rPr>
              <w:t>2.3</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Características del Usuario</w:t>
            </w:r>
            <w:r w:rsidR="00B21C59">
              <w:rPr>
                <w:noProof/>
                <w:webHidden/>
              </w:rPr>
              <w:tab/>
            </w:r>
            <w:r w:rsidR="00B21C59">
              <w:rPr>
                <w:noProof/>
                <w:webHidden/>
              </w:rPr>
              <w:fldChar w:fldCharType="begin"/>
            </w:r>
            <w:r w:rsidR="00B21C59">
              <w:rPr>
                <w:noProof/>
                <w:webHidden/>
              </w:rPr>
              <w:instrText xml:space="preserve"> PAGEREF _Toc399771650 \h </w:instrText>
            </w:r>
            <w:r w:rsidR="00B21C59">
              <w:rPr>
                <w:noProof/>
                <w:webHidden/>
              </w:rPr>
            </w:r>
            <w:r w:rsidR="00B21C59">
              <w:rPr>
                <w:noProof/>
                <w:webHidden/>
              </w:rPr>
              <w:fldChar w:fldCharType="separate"/>
            </w:r>
            <w:r w:rsidR="00B21C59">
              <w:rPr>
                <w:noProof/>
                <w:webHidden/>
              </w:rPr>
              <w:t>6</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1" w:history="1">
            <w:r w:rsidR="00B21C59" w:rsidRPr="008276A8">
              <w:rPr>
                <w:rStyle w:val="Hipervnculo"/>
                <w:rFonts w:ascii="Bookman Old Style" w:hAnsi="Bookman Old Style"/>
                <w:noProof/>
                <w:lang w:val="es-ES_tradnl"/>
              </w:rPr>
              <w:t>2.4</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Limitaciones Generales</w:t>
            </w:r>
            <w:r w:rsidR="00B21C59">
              <w:rPr>
                <w:noProof/>
                <w:webHidden/>
              </w:rPr>
              <w:tab/>
            </w:r>
            <w:r w:rsidR="00B21C59">
              <w:rPr>
                <w:noProof/>
                <w:webHidden/>
              </w:rPr>
              <w:fldChar w:fldCharType="begin"/>
            </w:r>
            <w:r w:rsidR="00B21C59">
              <w:rPr>
                <w:noProof/>
                <w:webHidden/>
              </w:rPr>
              <w:instrText xml:space="preserve"> PAGEREF _Toc399771651 \h </w:instrText>
            </w:r>
            <w:r w:rsidR="00B21C59">
              <w:rPr>
                <w:noProof/>
                <w:webHidden/>
              </w:rPr>
            </w:r>
            <w:r w:rsidR="00B21C59">
              <w:rPr>
                <w:noProof/>
                <w:webHidden/>
              </w:rPr>
              <w:fldChar w:fldCharType="separate"/>
            </w:r>
            <w:r w:rsidR="00B21C59">
              <w:rPr>
                <w:noProof/>
                <w:webHidden/>
              </w:rPr>
              <w:t>7</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2" w:history="1">
            <w:r w:rsidR="00B21C59" w:rsidRPr="008276A8">
              <w:rPr>
                <w:rStyle w:val="Hipervnculo"/>
                <w:rFonts w:ascii="Bookman Old Style" w:hAnsi="Bookman Old Style"/>
                <w:noProof/>
                <w:lang w:val="es-ES_tradnl"/>
              </w:rPr>
              <w:t>2.5</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Asunciones y Dependencias</w:t>
            </w:r>
            <w:r w:rsidR="00B21C59">
              <w:rPr>
                <w:noProof/>
                <w:webHidden/>
              </w:rPr>
              <w:tab/>
            </w:r>
            <w:r w:rsidR="00B21C59">
              <w:rPr>
                <w:noProof/>
                <w:webHidden/>
              </w:rPr>
              <w:fldChar w:fldCharType="begin"/>
            </w:r>
            <w:r w:rsidR="00B21C59">
              <w:rPr>
                <w:noProof/>
                <w:webHidden/>
              </w:rPr>
              <w:instrText xml:space="preserve"> PAGEREF _Toc399771652 \h </w:instrText>
            </w:r>
            <w:r w:rsidR="00B21C59">
              <w:rPr>
                <w:noProof/>
                <w:webHidden/>
              </w:rPr>
            </w:r>
            <w:r w:rsidR="00B21C59">
              <w:rPr>
                <w:noProof/>
                <w:webHidden/>
              </w:rPr>
              <w:fldChar w:fldCharType="separate"/>
            </w:r>
            <w:r w:rsidR="00B21C59">
              <w:rPr>
                <w:noProof/>
                <w:webHidden/>
              </w:rPr>
              <w:t>7</w:t>
            </w:r>
            <w:r w:rsidR="00B21C59">
              <w:rPr>
                <w:noProof/>
                <w:webHidden/>
              </w:rPr>
              <w:fldChar w:fldCharType="end"/>
            </w:r>
          </w:hyperlink>
        </w:p>
        <w:p w:rsidR="00B21C59" w:rsidRDefault="001572B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53" w:history="1">
            <w:r w:rsidR="00B21C59" w:rsidRPr="008276A8">
              <w:rPr>
                <w:rStyle w:val="Hipervnculo"/>
                <w:rFonts w:ascii="Bookman Old Style" w:hAnsi="Bookman Old Style"/>
                <w:noProof/>
                <w:lang w:val="es-ES_tradnl"/>
              </w:rPr>
              <w:t>3</w:t>
            </w:r>
            <w:r w:rsidR="00B21C59">
              <w:rPr>
                <w:rFonts w:asciiTheme="minorHAnsi" w:eastAsiaTheme="minorEastAsia" w:hAnsiTheme="minorHAnsi" w:cstheme="minorBidi"/>
                <w:b w:val="0"/>
                <w:bCs w:val="0"/>
                <w:caps w:val="0"/>
                <w:noProof/>
                <w:sz w:val="22"/>
                <w:szCs w:val="22"/>
                <w:lang w:eastAsia="es-EC"/>
              </w:rPr>
              <w:tab/>
            </w:r>
            <w:r w:rsidR="00B21C59" w:rsidRPr="008276A8">
              <w:rPr>
                <w:rStyle w:val="Hipervnculo"/>
                <w:rFonts w:ascii="Bookman Old Style" w:hAnsi="Bookman Old Style"/>
                <w:noProof/>
                <w:lang w:val="es-ES_tradnl"/>
              </w:rPr>
              <w:t>Requerimientos Funcionales.</w:t>
            </w:r>
            <w:r w:rsidR="00B21C59">
              <w:rPr>
                <w:noProof/>
                <w:webHidden/>
              </w:rPr>
              <w:tab/>
            </w:r>
            <w:r w:rsidR="00B21C59">
              <w:rPr>
                <w:noProof/>
                <w:webHidden/>
              </w:rPr>
              <w:fldChar w:fldCharType="begin"/>
            </w:r>
            <w:r w:rsidR="00B21C59">
              <w:rPr>
                <w:noProof/>
                <w:webHidden/>
              </w:rPr>
              <w:instrText xml:space="preserve"> PAGEREF _Toc399771653 \h </w:instrText>
            </w:r>
            <w:r w:rsidR="00B21C59">
              <w:rPr>
                <w:noProof/>
                <w:webHidden/>
              </w:rPr>
            </w:r>
            <w:r w:rsidR="00B21C59">
              <w:rPr>
                <w:noProof/>
                <w:webHidden/>
              </w:rPr>
              <w:fldChar w:fldCharType="separate"/>
            </w:r>
            <w:r w:rsidR="00B21C59">
              <w:rPr>
                <w:noProof/>
                <w:webHidden/>
              </w:rPr>
              <w:t>7</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4" w:history="1">
            <w:r w:rsidR="00B21C59" w:rsidRPr="008276A8">
              <w:rPr>
                <w:rStyle w:val="Hipervnculo"/>
                <w:rFonts w:ascii="Bookman Old Style" w:hAnsi="Bookman Old Style"/>
                <w:noProof/>
                <w:lang w:val="es-ES_tradnl"/>
              </w:rPr>
              <w:t>3.1</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REQ001 Configuraciones</w:t>
            </w:r>
            <w:r w:rsidR="00B21C59">
              <w:rPr>
                <w:noProof/>
                <w:webHidden/>
              </w:rPr>
              <w:tab/>
            </w:r>
            <w:r w:rsidR="00B21C59">
              <w:rPr>
                <w:noProof/>
                <w:webHidden/>
              </w:rPr>
              <w:fldChar w:fldCharType="begin"/>
            </w:r>
            <w:r w:rsidR="00B21C59">
              <w:rPr>
                <w:noProof/>
                <w:webHidden/>
              </w:rPr>
              <w:instrText xml:space="preserve"> PAGEREF _Toc399771654 \h </w:instrText>
            </w:r>
            <w:r w:rsidR="00B21C59">
              <w:rPr>
                <w:noProof/>
                <w:webHidden/>
              </w:rPr>
            </w:r>
            <w:r w:rsidR="00B21C59">
              <w:rPr>
                <w:noProof/>
                <w:webHidden/>
              </w:rPr>
              <w:fldChar w:fldCharType="separate"/>
            </w:r>
            <w:r w:rsidR="00B21C59">
              <w:rPr>
                <w:noProof/>
                <w:webHidden/>
              </w:rPr>
              <w:t>8</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5" w:history="1">
            <w:r w:rsidR="00B21C59" w:rsidRPr="008276A8">
              <w:rPr>
                <w:rStyle w:val="Hipervnculo"/>
                <w:rFonts w:ascii="Bookman Old Style" w:hAnsi="Bookman Old Style"/>
                <w:noProof/>
                <w:lang w:val="es-ES_tradnl"/>
              </w:rPr>
              <w:t>3.2</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REQ002 Tutorial Interactivo</w:t>
            </w:r>
            <w:r w:rsidR="00B21C59">
              <w:rPr>
                <w:noProof/>
                <w:webHidden/>
              </w:rPr>
              <w:tab/>
            </w:r>
            <w:r w:rsidR="00B21C59">
              <w:rPr>
                <w:noProof/>
                <w:webHidden/>
              </w:rPr>
              <w:fldChar w:fldCharType="begin"/>
            </w:r>
            <w:r w:rsidR="00B21C59">
              <w:rPr>
                <w:noProof/>
                <w:webHidden/>
              </w:rPr>
              <w:instrText xml:space="preserve"> PAGEREF _Toc399771655 \h </w:instrText>
            </w:r>
            <w:r w:rsidR="00B21C59">
              <w:rPr>
                <w:noProof/>
                <w:webHidden/>
              </w:rPr>
            </w:r>
            <w:r w:rsidR="00B21C59">
              <w:rPr>
                <w:noProof/>
                <w:webHidden/>
              </w:rPr>
              <w:fldChar w:fldCharType="separate"/>
            </w:r>
            <w:r w:rsidR="00B21C59">
              <w:rPr>
                <w:noProof/>
                <w:webHidden/>
              </w:rPr>
              <w:t>8</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6" w:history="1">
            <w:r w:rsidR="00B21C59" w:rsidRPr="008276A8">
              <w:rPr>
                <w:rStyle w:val="Hipervnculo"/>
                <w:rFonts w:ascii="Bookman Old Style" w:hAnsi="Bookman Old Style"/>
                <w:noProof/>
                <w:lang w:val="es-ES_tradnl"/>
              </w:rPr>
              <w:t>3.3</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REQ003 Juego modo manual</w:t>
            </w:r>
            <w:r w:rsidR="00B21C59">
              <w:rPr>
                <w:noProof/>
                <w:webHidden/>
              </w:rPr>
              <w:tab/>
            </w:r>
            <w:r w:rsidR="00B21C59">
              <w:rPr>
                <w:noProof/>
                <w:webHidden/>
              </w:rPr>
              <w:fldChar w:fldCharType="begin"/>
            </w:r>
            <w:r w:rsidR="00B21C59">
              <w:rPr>
                <w:noProof/>
                <w:webHidden/>
              </w:rPr>
              <w:instrText xml:space="preserve"> PAGEREF _Toc399771656 \h </w:instrText>
            </w:r>
            <w:r w:rsidR="00B21C59">
              <w:rPr>
                <w:noProof/>
                <w:webHidden/>
              </w:rPr>
            </w:r>
            <w:r w:rsidR="00B21C59">
              <w:rPr>
                <w:noProof/>
                <w:webHidden/>
              </w:rPr>
              <w:fldChar w:fldCharType="separate"/>
            </w:r>
            <w:r w:rsidR="00B21C59">
              <w:rPr>
                <w:noProof/>
                <w:webHidden/>
              </w:rPr>
              <w:t>8</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7" w:history="1">
            <w:r w:rsidR="00B21C59" w:rsidRPr="008276A8">
              <w:rPr>
                <w:rStyle w:val="Hipervnculo"/>
                <w:rFonts w:ascii="Bookman Old Style" w:hAnsi="Bookman Old Style"/>
                <w:noProof/>
                <w:lang w:val="es-ES_tradnl"/>
              </w:rPr>
              <w:t>3.4</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REQ004 Juego modo automático</w:t>
            </w:r>
            <w:r w:rsidR="00B21C59">
              <w:rPr>
                <w:noProof/>
                <w:webHidden/>
              </w:rPr>
              <w:tab/>
            </w:r>
            <w:r w:rsidR="00B21C59">
              <w:rPr>
                <w:noProof/>
                <w:webHidden/>
              </w:rPr>
              <w:fldChar w:fldCharType="begin"/>
            </w:r>
            <w:r w:rsidR="00B21C59">
              <w:rPr>
                <w:noProof/>
                <w:webHidden/>
              </w:rPr>
              <w:instrText xml:space="preserve"> PAGEREF _Toc399771657 \h </w:instrText>
            </w:r>
            <w:r w:rsidR="00B21C59">
              <w:rPr>
                <w:noProof/>
                <w:webHidden/>
              </w:rPr>
            </w:r>
            <w:r w:rsidR="00B21C59">
              <w:rPr>
                <w:noProof/>
                <w:webHidden/>
              </w:rPr>
              <w:fldChar w:fldCharType="separate"/>
            </w:r>
            <w:r w:rsidR="00B21C59">
              <w:rPr>
                <w:noProof/>
                <w:webHidden/>
              </w:rPr>
              <w:t>9</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8" w:history="1">
            <w:r w:rsidR="00B21C59" w:rsidRPr="008276A8">
              <w:rPr>
                <w:rStyle w:val="Hipervnculo"/>
                <w:rFonts w:ascii="Bookman Old Style" w:hAnsi="Bookman Old Style"/>
                <w:noProof/>
                <w:lang w:val="es-ES_tradnl"/>
              </w:rPr>
              <w:t>3.5</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REQ005 Selección de operación</w:t>
            </w:r>
            <w:r w:rsidR="00B21C59">
              <w:rPr>
                <w:noProof/>
                <w:webHidden/>
              </w:rPr>
              <w:tab/>
            </w:r>
            <w:r w:rsidR="00B21C59">
              <w:rPr>
                <w:noProof/>
                <w:webHidden/>
              </w:rPr>
              <w:fldChar w:fldCharType="begin"/>
            </w:r>
            <w:r w:rsidR="00B21C59">
              <w:rPr>
                <w:noProof/>
                <w:webHidden/>
              </w:rPr>
              <w:instrText xml:space="preserve"> PAGEREF _Toc399771658 \h </w:instrText>
            </w:r>
            <w:r w:rsidR="00B21C59">
              <w:rPr>
                <w:noProof/>
                <w:webHidden/>
              </w:rPr>
            </w:r>
            <w:r w:rsidR="00B21C59">
              <w:rPr>
                <w:noProof/>
                <w:webHidden/>
              </w:rPr>
              <w:fldChar w:fldCharType="separate"/>
            </w:r>
            <w:r w:rsidR="00B21C59">
              <w:rPr>
                <w:noProof/>
                <w:webHidden/>
              </w:rPr>
              <w:t>9</w:t>
            </w:r>
            <w:r w:rsidR="00B21C59">
              <w:rPr>
                <w:noProof/>
                <w:webHidden/>
              </w:rPr>
              <w:fldChar w:fldCharType="end"/>
            </w:r>
          </w:hyperlink>
        </w:p>
        <w:p w:rsidR="00B21C59" w:rsidRDefault="001572B9">
          <w:pPr>
            <w:pStyle w:val="TDC2"/>
            <w:rPr>
              <w:rFonts w:asciiTheme="minorHAnsi" w:eastAsiaTheme="minorEastAsia" w:hAnsiTheme="minorHAnsi" w:cstheme="minorBidi"/>
              <w:smallCaps w:val="0"/>
              <w:noProof/>
              <w:sz w:val="22"/>
              <w:szCs w:val="22"/>
              <w:lang w:eastAsia="es-EC"/>
            </w:rPr>
          </w:pPr>
          <w:hyperlink w:anchor="_Toc399771659" w:history="1">
            <w:r w:rsidR="00B21C59" w:rsidRPr="008276A8">
              <w:rPr>
                <w:rStyle w:val="Hipervnculo"/>
                <w:rFonts w:ascii="Bookman Old Style" w:hAnsi="Bookman Old Style"/>
                <w:noProof/>
                <w:lang w:val="es-ES_tradnl"/>
              </w:rPr>
              <w:t>3.6</w:t>
            </w:r>
            <w:r w:rsidR="00B21C59">
              <w:rPr>
                <w:rFonts w:asciiTheme="minorHAnsi" w:eastAsiaTheme="minorEastAsia" w:hAnsiTheme="minorHAnsi" w:cstheme="minorBidi"/>
                <w:smallCaps w:val="0"/>
                <w:noProof/>
                <w:sz w:val="22"/>
                <w:szCs w:val="22"/>
                <w:lang w:eastAsia="es-EC"/>
              </w:rPr>
              <w:tab/>
            </w:r>
            <w:r w:rsidR="00B21C59" w:rsidRPr="008276A8">
              <w:rPr>
                <w:rStyle w:val="Hipervnculo"/>
                <w:rFonts w:ascii="Bookman Old Style" w:hAnsi="Bookman Old Style"/>
                <w:noProof/>
                <w:lang w:val="es-ES_tradnl"/>
              </w:rPr>
              <w:t>REQ006 Colocar triángulos en la Pizza Matemática</w:t>
            </w:r>
            <w:r w:rsidR="00B21C59">
              <w:rPr>
                <w:noProof/>
                <w:webHidden/>
              </w:rPr>
              <w:tab/>
            </w:r>
            <w:r w:rsidR="00B21C59">
              <w:rPr>
                <w:noProof/>
                <w:webHidden/>
              </w:rPr>
              <w:fldChar w:fldCharType="begin"/>
            </w:r>
            <w:r w:rsidR="00B21C59">
              <w:rPr>
                <w:noProof/>
                <w:webHidden/>
              </w:rPr>
              <w:instrText xml:space="preserve"> PAGEREF _Toc399771659 \h </w:instrText>
            </w:r>
            <w:r w:rsidR="00B21C59">
              <w:rPr>
                <w:noProof/>
                <w:webHidden/>
              </w:rPr>
            </w:r>
            <w:r w:rsidR="00B21C59">
              <w:rPr>
                <w:noProof/>
                <w:webHidden/>
              </w:rPr>
              <w:fldChar w:fldCharType="separate"/>
            </w:r>
            <w:r w:rsidR="00B21C59">
              <w:rPr>
                <w:noProof/>
                <w:webHidden/>
              </w:rPr>
              <w:t>10</w:t>
            </w:r>
            <w:r w:rsidR="00B21C59">
              <w:rPr>
                <w:noProof/>
                <w:webHidden/>
              </w:rPr>
              <w:fldChar w:fldCharType="end"/>
            </w:r>
          </w:hyperlink>
        </w:p>
        <w:p w:rsidR="00B21C59" w:rsidRDefault="001572B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60" w:history="1">
            <w:r w:rsidR="00B21C59" w:rsidRPr="008276A8">
              <w:rPr>
                <w:rStyle w:val="Hipervnculo"/>
                <w:rFonts w:ascii="Bookman Old Style" w:hAnsi="Bookman Old Style"/>
                <w:noProof/>
                <w:lang w:val="es-ES_tradnl"/>
              </w:rPr>
              <w:t>4</w:t>
            </w:r>
            <w:r w:rsidR="00B21C59">
              <w:rPr>
                <w:rFonts w:asciiTheme="minorHAnsi" w:eastAsiaTheme="minorEastAsia" w:hAnsiTheme="minorHAnsi" w:cstheme="minorBidi"/>
                <w:b w:val="0"/>
                <w:bCs w:val="0"/>
                <w:caps w:val="0"/>
                <w:noProof/>
                <w:sz w:val="22"/>
                <w:szCs w:val="22"/>
                <w:lang w:eastAsia="es-EC"/>
              </w:rPr>
              <w:tab/>
            </w:r>
            <w:r w:rsidR="00B21C59" w:rsidRPr="008276A8">
              <w:rPr>
                <w:rStyle w:val="Hipervnculo"/>
                <w:rFonts w:ascii="Bookman Old Style" w:hAnsi="Bookman Old Style"/>
                <w:noProof/>
                <w:lang w:val="es-ES_tradnl"/>
              </w:rPr>
              <w:t>Otros Requerimientos.</w:t>
            </w:r>
            <w:r w:rsidR="00B21C59">
              <w:rPr>
                <w:noProof/>
                <w:webHidden/>
              </w:rPr>
              <w:tab/>
            </w:r>
            <w:r w:rsidR="00B21C59">
              <w:rPr>
                <w:noProof/>
                <w:webHidden/>
              </w:rPr>
              <w:fldChar w:fldCharType="begin"/>
            </w:r>
            <w:r w:rsidR="00B21C59">
              <w:rPr>
                <w:noProof/>
                <w:webHidden/>
              </w:rPr>
              <w:instrText xml:space="preserve"> PAGEREF _Toc399771660 \h </w:instrText>
            </w:r>
            <w:r w:rsidR="00B21C59">
              <w:rPr>
                <w:noProof/>
                <w:webHidden/>
              </w:rPr>
            </w:r>
            <w:r w:rsidR="00B21C59">
              <w:rPr>
                <w:noProof/>
                <w:webHidden/>
              </w:rPr>
              <w:fldChar w:fldCharType="separate"/>
            </w:r>
            <w:r w:rsidR="00B21C59">
              <w:rPr>
                <w:noProof/>
                <w:webHidden/>
              </w:rPr>
              <w:t>10</w:t>
            </w:r>
            <w:r w:rsidR="00B21C59">
              <w:rPr>
                <w:noProof/>
                <w:webHidden/>
              </w:rPr>
              <w:fldChar w:fldCharType="end"/>
            </w:r>
          </w:hyperlink>
        </w:p>
        <w:p w:rsidR="00B21C59" w:rsidRDefault="001572B9">
          <w:pPr>
            <w:pStyle w:val="TDC1"/>
            <w:tabs>
              <w:tab w:val="left" w:pos="562"/>
              <w:tab w:val="right" w:leader="dot" w:pos="8778"/>
            </w:tabs>
            <w:rPr>
              <w:rFonts w:asciiTheme="minorHAnsi" w:eastAsiaTheme="minorEastAsia" w:hAnsiTheme="minorHAnsi" w:cstheme="minorBidi"/>
              <w:b w:val="0"/>
              <w:bCs w:val="0"/>
              <w:caps w:val="0"/>
              <w:noProof/>
              <w:sz w:val="22"/>
              <w:szCs w:val="22"/>
              <w:lang w:eastAsia="es-EC"/>
            </w:rPr>
          </w:pPr>
          <w:hyperlink w:anchor="_Toc399771661" w:history="1">
            <w:r w:rsidR="00B21C59" w:rsidRPr="008276A8">
              <w:rPr>
                <w:rStyle w:val="Hipervnculo"/>
                <w:rFonts w:ascii="Bookman Old Style" w:hAnsi="Bookman Old Style"/>
                <w:noProof/>
                <w:lang w:val="es-ES_tradnl"/>
              </w:rPr>
              <w:t>5</w:t>
            </w:r>
            <w:r w:rsidR="00B21C59">
              <w:rPr>
                <w:rFonts w:asciiTheme="minorHAnsi" w:eastAsiaTheme="minorEastAsia" w:hAnsiTheme="minorHAnsi" w:cstheme="minorBidi"/>
                <w:b w:val="0"/>
                <w:bCs w:val="0"/>
                <w:caps w:val="0"/>
                <w:noProof/>
                <w:sz w:val="22"/>
                <w:szCs w:val="22"/>
                <w:lang w:eastAsia="es-EC"/>
              </w:rPr>
              <w:tab/>
            </w:r>
            <w:r w:rsidR="00B21C59" w:rsidRPr="008276A8">
              <w:rPr>
                <w:rStyle w:val="Hipervnculo"/>
                <w:rFonts w:ascii="Bookman Old Style" w:hAnsi="Bookman Old Style"/>
                <w:noProof/>
                <w:lang w:val="es-ES_tradnl"/>
              </w:rPr>
              <w:t>Firmas de aprobación</w:t>
            </w:r>
            <w:r w:rsidR="00B21C59">
              <w:rPr>
                <w:noProof/>
                <w:webHidden/>
              </w:rPr>
              <w:tab/>
            </w:r>
            <w:r w:rsidR="00B21C59">
              <w:rPr>
                <w:noProof/>
                <w:webHidden/>
              </w:rPr>
              <w:fldChar w:fldCharType="begin"/>
            </w:r>
            <w:r w:rsidR="00B21C59">
              <w:rPr>
                <w:noProof/>
                <w:webHidden/>
              </w:rPr>
              <w:instrText xml:space="preserve"> PAGEREF _Toc399771661 \h </w:instrText>
            </w:r>
            <w:r w:rsidR="00B21C59">
              <w:rPr>
                <w:noProof/>
                <w:webHidden/>
              </w:rPr>
            </w:r>
            <w:r w:rsidR="00B21C59">
              <w:rPr>
                <w:noProof/>
                <w:webHidden/>
              </w:rPr>
              <w:fldChar w:fldCharType="separate"/>
            </w:r>
            <w:r w:rsidR="00B21C59">
              <w:rPr>
                <w:noProof/>
                <w:webHidden/>
              </w:rPr>
              <w:t>11</w:t>
            </w:r>
            <w:r w:rsidR="00B21C59">
              <w:rPr>
                <w:noProof/>
                <w:webHidden/>
              </w:rPr>
              <w:fldChar w:fldCharType="end"/>
            </w:r>
          </w:hyperlink>
        </w:p>
        <w:p w:rsidR="00B21C59" w:rsidRDefault="00B21C59">
          <w:r>
            <w:rPr>
              <w:b/>
              <w:bCs/>
              <w:lang w:val="es-ES"/>
            </w:rPr>
            <w:fldChar w:fldCharType="end"/>
          </w:r>
        </w:p>
      </w:sdtContent>
    </w:sdt>
    <w:p w:rsidR="00B36410" w:rsidRPr="00B21C59" w:rsidRDefault="00B21C59" w:rsidP="00B21C59">
      <w:pPr>
        <w:spacing w:after="200" w:line="276" w:lineRule="auto"/>
        <w:jc w:val="left"/>
        <w:rPr>
          <w:rFonts w:ascii="Bookman Old Style" w:hAnsi="Bookman Old Style" w:cs="Arial"/>
          <w:b/>
          <w:bCs/>
          <w:kern w:val="28"/>
          <w:sz w:val="32"/>
          <w:szCs w:val="32"/>
          <w:lang w:val="es-ES_tradnl"/>
        </w:rPr>
      </w:pPr>
      <w:r>
        <w:rPr>
          <w:rFonts w:ascii="Bookman Old Style" w:hAnsi="Bookman Old Style"/>
          <w:lang w:val="es-ES_tradnl"/>
        </w:rPr>
        <w:br w:type="page"/>
      </w:r>
    </w:p>
    <w:p w:rsidR="00B36410" w:rsidRPr="007D524A" w:rsidRDefault="00B36410" w:rsidP="00B36410">
      <w:pPr>
        <w:rPr>
          <w:rFonts w:ascii="Bookman Old Style" w:hAnsi="Bookman Old Style"/>
          <w:lang w:val="es-ES_tradnl"/>
        </w:rPr>
        <w:sectPr w:rsidR="00B36410" w:rsidRPr="007D524A">
          <w:headerReference w:type="default" r:id="rId9"/>
          <w:footerReference w:type="default" r:id="rId10"/>
          <w:pgSz w:w="11907" w:h="16840" w:code="9"/>
          <w:pgMar w:top="1418" w:right="1418" w:bottom="1418" w:left="1701" w:header="709" w:footer="709" w:gutter="0"/>
          <w:pgNumType w:fmt="lowerRoman"/>
          <w:cols w:space="720"/>
          <w:docGrid w:linePitch="360"/>
        </w:sectPr>
      </w:pPr>
    </w:p>
    <w:p w:rsidR="00B36410" w:rsidRPr="007D524A" w:rsidRDefault="00B36410" w:rsidP="00B36410">
      <w:pPr>
        <w:spacing w:before="100"/>
        <w:rPr>
          <w:rFonts w:ascii="Bookman Old Style" w:hAnsi="Bookman Old Style"/>
          <w:b/>
          <w:bCs/>
          <w:sz w:val="32"/>
          <w:szCs w:val="32"/>
          <w:lang w:val="es-ES_tradnl"/>
        </w:rPr>
      </w:pPr>
      <w:r w:rsidRPr="007D524A">
        <w:rPr>
          <w:rFonts w:ascii="Bookman Old Style" w:hAnsi="Bookman Old Style"/>
          <w:b/>
          <w:bCs/>
          <w:sz w:val="32"/>
          <w:szCs w:val="32"/>
          <w:lang w:val="es-ES_tradnl"/>
        </w:rPr>
        <w:lastRenderedPageBreak/>
        <w:t>Especificación de Requerimientos de Software (ERS)</w:t>
      </w:r>
    </w:p>
    <w:p w:rsidR="00B36410" w:rsidRPr="007D524A" w:rsidRDefault="00B36410" w:rsidP="00B36410">
      <w:pPr>
        <w:pStyle w:val="Ttulo1"/>
        <w:rPr>
          <w:rFonts w:ascii="Bookman Old Style" w:hAnsi="Bookman Old Style"/>
          <w:lang w:val="es-ES_tradnl"/>
        </w:rPr>
      </w:pPr>
      <w:bookmarkStart w:id="4" w:name="_Toc358799190"/>
      <w:bookmarkStart w:id="5" w:name="_Toc399771639"/>
      <w:r w:rsidRPr="007D524A">
        <w:rPr>
          <w:rFonts w:ascii="Bookman Old Style" w:hAnsi="Bookman Old Style"/>
          <w:lang w:val="es-ES_tradnl"/>
        </w:rPr>
        <w:t>Introducción</w:t>
      </w:r>
      <w:bookmarkEnd w:id="4"/>
      <w:bookmarkEnd w:id="5"/>
    </w:p>
    <w:p w:rsidR="00B36410" w:rsidRPr="007D524A" w:rsidRDefault="00B36410" w:rsidP="00B36410">
      <w:pPr>
        <w:pStyle w:val="Ttulo2"/>
        <w:spacing w:line="360" w:lineRule="auto"/>
        <w:rPr>
          <w:rFonts w:ascii="Bookman Old Style" w:hAnsi="Bookman Old Style"/>
          <w:lang w:val="es-ES_tradnl"/>
        </w:rPr>
      </w:pPr>
      <w:bookmarkStart w:id="6" w:name="_Toc358799191"/>
      <w:bookmarkStart w:id="7" w:name="_Toc399771640"/>
      <w:r w:rsidRPr="007D524A">
        <w:rPr>
          <w:rFonts w:ascii="Bookman Old Style" w:hAnsi="Bookman Old Style"/>
          <w:lang w:val="es-ES_tradnl"/>
        </w:rPr>
        <w:t>Descripción</w:t>
      </w:r>
      <w:bookmarkEnd w:id="6"/>
      <w:bookmarkEnd w:id="7"/>
    </w:p>
    <w:p w:rsidR="00B36410" w:rsidRDefault="001E6D2E" w:rsidP="00B36410">
      <w:pPr>
        <w:pStyle w:val="NormalInd"/>
        <w:ind w:left="720"/>
        <w:rPr>
          <w:rFonts w:eastAsia="Arial"/>
          <w:bCs/>
          <w:iCs/>
          <w:szCs w:val="22"/>
        </w:rPr>
      </w:pPr>
      <w:r>
        <w:rPr>
          <w:rFonts w:ascii="Bookman Old Style" w:hAnsi="Bookman Old Style"/>
          <w:sz w:val="22"/>
          <w:szCs w:val="22"/>
          <w:lang w:val="es-ES_tradnl"/>
        </w:rPr>
        <w:t xml:space="preserve">El presente documente tiene como finalidad redactar las funcionalidades con las que debe contar el sistema de descubrimiento, desambiguación y enlace </w:t>
      </w:r>
      <w:r w:rsidR="009D6910">
        <w:rPr>
          <w:rFonts w:ascii="Bookman Old Style" w:hAnsi="Bookman Old Style"/>
          <w:sz w:val="22"/>
          <w:szCs w:val="22"/>
          <w:lang w:val="es-ES_tradnl"/>
        </w:rPr>
        <w:t>en datos enlazados.</w:t>
      </w:r>
    </w:p>
    <w:p w:rsidR="00B36410" w:rsidRPr="007D524A" w:rsidRDefault="00B36410" w:rsidP="00B36410">
      <w:pPr>
        <w:pStyle w:val="Ttulo2"/>
        <w:spacing w:line="360" w:lineRule="auto"/>
        <w:rPr>
          <w:rFonts w:ascii="Bookman Old Style" w:hAnsi="Bookman Old Style"/>
          <w:lang w:val="es-ES_tradnl"/>
        </w:rPr>
      </w:pPr>
      <w:bookmarkStart w:id="8" w:name="_Toc358799192"/>
      <w:bookmarkStart w:id="9" w:name="_Toc399771641"/>
      <w:r w:rsidRPr="007D524A">
        <w:rPr>
          <w:rFonts w:ascii="Bookman Old Style" w:hAnsi="Bookman Old Style"/>
          <w:lang w:val="es-ES_tradnl"/>
        </w:rPr>
        <w:t>Problemas Conocidos</w:t>
      </w:r>
      <w:bookmarkEnd w:id="8"/>
      <w:bookmarkEnd w:id="9"/>
    </w:p>
    <w:p w:rsidR="008D53CE" w:rsidRDefault="00B21C59" w:rsidP="008D53CE">
      <w:pPr>
        <w:pStyle w:val="NormalInd"/>
        <w:ind w:left="720"/>
        <w:rPr>
          <w:rFonts w:ascii="Bookman Old Style" w:hAnsi="Bookman Old Style"/>
          <w:sz w:val="22"/>
          <w:szCs w:val="22"/>
          <w:lang w:val="es-ES_tradnl"/>
        </w:rPr>
      </w:pPr>
      <w:r>
        <w:rPr>
          <w:rFonts w:ascii="Bookman Old Style" w:hAnsi="Bookman Old Style"/>
          <w:sz w:val="22"/>
          <w:szCs w:val="22"/>
          <w:lang w:val="es-ES_tradnl"/>
        </w:rPr>
        <w:t xml:space="preserve">Después de un análisis </w:t>
      </w:r>
      <w:r w:rsidR="008D53CE">
        <w:rPr>
          <w:rFonts w:ascii="Bookman Old Style" w:hAnsi="Bookman Old Style"/>
          <w:sz w:val="22"/>
          <w:szCs w:val="22"/>
          <w:lang w:val="es-ES_tradnl"/>
        </w:rPr>
        <w:t xml:space="preserve">inicial </w:t>
      </w:r>
      <w:r>
        <w:rPr>
          <w:rFonts w:ascii="Bookman Old Style" w:hAnsi="Bookman Old Style"/>
          <w:sz w:val="22"/>
          <w:szCs w:val="22"/>
          <w:lang w:val="es-ES_tradnl"/>
        </w:rPr>
        <w:t xml:space="preserve">se detectan </w:t>
      </w:r>
      <w:r w:rsidR="00B36410">
        <w:rPr>
          <w:rFonts w:ascii="Bookman Old Style" w:hAnsi="Bookman Old Style"/>
          <w:sz w:val="22"/>
          <w:szCs w:val="22"/>
          <w:lang w:val="es-ES_tradnl"/>
        </w:rPr>
        <w:t>los siguientes problemas:</w:t>
      </w:r>
    </w:p>
    <w:p w:rsidR="008D53CE" w:rsidRDefault="008D53CE" w:rsidP="008D53CE">
      <w:pPr>
        <w:pStyle w:val="NormalInd"/>
        <w:ind w:left="720"/>
        <w:rPr>
          <w:rFonts w:ascii="Bookman Old Style" w:hAnsi="Bookman Old Style"/>
          <w:sz w:val="22"/>
          <w:szCs w:val="22"/>
          <w:lang w:val="es-ES_tradnl"/>
        </w:rPr>
      </w:pPr>
    </w:p>
    <w:p w:rsidR="008D53CE" w:rsidRDefault="008D53CE" w:rsidP="008D53CE">
      <w:pPr>
        <w:pStyle w:val="NormalInd"/>
        <w:ind w:left="720"/>
        <w:rPr>
          <w:rFonts w:ascii="Bookman Old Style" w:hAnsi="Bookman Old Style"/>
          <w:sz w:val="22"/>
          <w:szCs w:val="22"/>
          <w:lang w:val="es-ES_tradnl"/>
        </w:rPr>
      </w:pPr>
    </w:p>
    <w:p w:rsidR="008D53CE" w:rsidRDefault="00B21C59" w:rsidP="008D53CE">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 xml:space="preserve">Los </w:t>
      </w:r>
      <w:proofErr w:type="spellStart"/>
      <w:r w:rsidRPr="00B21C59">
        <w:rPr>
          <w:rFonts w:ascii="Bookman Old Style" w:hAnsi="Bookman Old Style"/>
          <w:i/>
          <w:sz w:val="22"/>
          <w:szCs w:val="22"/>
          <w:lang w:val="es-ES_tradnl"/>
        </w:rPr>
        <w:t>abstract</w:t>
      </w:r>
      <w:proofErr w:type="spellEnd"/>
      <w:r>
        <w:rPr>
          <w:rFonts w:ascii="Bookman Old Style" w:hAnsi="Bookman Old Style"/>
          <w:sz w:val="22"/>
          <w:szCs w:val="22"/>
          <w:lang w:val="es-ES_tradnl"/>
        </w:rPr>
        <w:t xml:space="preserve"> de la</w:t>
      </w:r>
      <w:r w:rsidR="00A84DF4">
        <w:rPr>
          <w:rFonts w:ascii="Bookman Old Style" w:hAnsi="Bookman Old Style"/>
          <w:sz w:val="22"/>
          <w:szCs w:val="22"/>
          <w:lang w:val="es-ES_tradnl"/>
        </w:rPr>
        <w:t>s</w:t>
      </w:r>
      <w:r>
        <w:rPr>
          <w:rFonts w:ascii="Bookman Old Style" w:hAnsi="Bookman Old Style"/>
          <w:sz w:val="22"/>
          <w:szCs w:val="22"/>
          <w:lang w:val="es-ES_tradnl"/>
        </w:rPr>
        <w:t xml:space="preserve"> publicaciones universitarias que contienen datos relevantes a los que se desea </w:t>
      </w:r>
      <w:r w:rsidR="00A84DF4">
        <w:rPr>
          <w:rFonts w:ascii="Bookman Old Style" w:hAnsi="Bookman Old Style"/>
          <w:sz w:val="22"/>
          <w:szCs w:val="22"/>
          <w:lang w:val="es-ES_tradnl"/>
        </w:rPr>
        <w:t>acced</w:t>
      </w:r>
      <w:r w:rsidR="008D53CE">
        <w:rPr>
          <w:rFonts w:ascii="Bookman Old Style" w:hAnsi="Bookman Old Style"/>
          <w:sz w:val="22"/>
          <w:szCs w:val="22"/>
          <w:lang w:val="es-ES_tradnl"/>
        </w:rPr>
        <w:t xml:space="preserve">er se encuentran en texto plano entendible solo para humanos. </w:t>
      </w:r>
    </w:p>
    <w:p w:rsidR="008D53CE" w:rsidRPr="008D53CE" w:rsidRDefault="008D53CE" w:rsidP="008D53CE">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Los datos en texto no son referenciados hacia fuentes externas.</w:t>
      </w:r>
    </w:p>
    <w:p w:rsidR="00A84DF4" w:rsidRDefault="00A84DF4" w:rsidP="00B36410">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Los datos en texto plano pueden ser ambiguos y tener más de un enlace posible en LOD Cloud</w:t>
      </w:r>
      <w:r w:rsidR="008F01BA">
        <w:rPr>
          <w:rFonts w:ascii="Bookman Old Style" w:hAnsi="Bookman Old Style"/>
          <w:sz w:val="22"/>
          <w:szCs w:val="22"/>
          <w:lang w:val="es-ES_tradnl"/>
        </w:rPr>
        <w:t xml:space="preserve"> específicamente DBpedia</w:t>
      </w:r>
      <w:r>
        <w:rPr>
          <w:rFonts w:ascii="Bookman Old Style" w:hAnsi="Bookman Old Style"/>
          <w:sz w:val="22"/>
          <w:szCs w:val="22"/>
          <w:lang w:val="es-ES_tradnl"/>
        </w:rPr>
        <w:t>.</w:t>
      </w:r>
    </w:p>
    <w:p w:rsidR="008F01BA" w:rsidRDefault="00A84DF4" w:rsidP="008F01BA">
      <w:pPr>
        <w:pStyle w:val="NormalInd"/>
        <w:numPr>
          <w:ilvl w:val="0"/>
          <w:numId w:val="3"/>
        </w:numPr>
        <w:rPr>
          <w:rFonts w:ascii="Bookman Old Style" w:hAnsi="Bookman Old Style"/>
          <w:sz w:val="22"/>
          <w:szCs w:val="22"/>
          <w:lang w:val="es-ES_tradnl"/>
        </w:rPr>
      </w:pPr>
      <w:r>
        <w:rPr>
          <w:rFonts w:ascii="Bookman Old Style" w:hAnsi="Bookman Old Style"/>
          <w:sz w:val="22"/>
          <w:szCs w:val="22"/>
          <w:lang w:val="es-ES_tradnl"/>
        </w:rPr>
        <w:t>No existe un proceso estándar</w:t>
      </w:r>
      <w:r w:rsidR="008F01BA">
        <w:rPr>
          <w:rFonts w:ascii="Bookman Old Style" w:hAnsi="Bookman Old Style"/>
          <w:sz w:val="22"/>
          <w:szCs w:val="22"/>
          <w:lang w:val="es-ES_tradnl"/>
        </w:rPr>
        <w:t xml:space="preserve"> para procesos</w:t>
      </w:r>
      <w:r>
        <w:rPr>
          <w:rFonts w:ascii="Bookman Old Style" w:hAnsi="Bookman Old Style"/>
          <w:sz w:val="22"/>
          <w:szCs w:val="22"/>
          <w:lang w:val="es-ES_tradnl"/>
        </w:rPr>
        <w:t xml:space="preserve"> </w:t>
      </w:r>
      <w:r w:rsidR="008F01BA">
        <w:rPr>
          <w:rFonts w:ascii="Bookman Old Style" w:hAnsi="Bookman Old Style"/>
          <w:sz w:val="22"/>
          <w:szCs w:val="22"/>
          <w:lang w:val="es-ES_tradnl"/>
        </w:rPr>
        <w:t>de</w:t>
      </w:r>
      <w:r>
        <w:rPr>
          <w:rFonts w:ascii="Bookman Old Style" w:hAnsi="Bookman Old Style"/>
          <w:sz w:val="22"/>
          <w:szCs w:val="22"/>
          <w:lang w:val="es-ES_tradnl"/>
        </w:rPr>
        <w:t xml:space="preserve"> enlace y desambiguaci</w:t>
      </w:r>
      <w:r w:rsidR="008F01BA">
        <w:rPr>
          <w:rFonts w:ascii="Bookman Old Style" w:hAnsi="Bookman Old Style"/>
          <w:sz w:val="22"/>
          <w:szCs w:val="22"/>
          <w:lang w:val="es-ES_tradnl"/>
        </w:rPr>
        <w:t>ón lingüística</w:t>
      </w:r>
      <w:r w:rsidR="008F01BA" w:rsidRPr="008F01BA">
        <w:rPr>
          <w:rFonts w:ascii="Bookman Old Style" w:hAnsi="Bookman Old Style"/>
          <w:sz w:val="22"/>
          <w:szCs w:val="22"/>
          <w:lang w:val="es-ES_tradnl"/>
        </w:rPr>
        <w:t>.</w:t>
      </w:r>
    </w:p>
    <w:p w:rsidR="00B36410" w:rsidRPr="008D53CE" w:rsidRDefault="008F01BA" w:rsidP="008D53CE">
      <w:pPr>
        <w:pStyle w:val="NormalInd"/>
        <w:numPr>
          <w:ilvl w:val="0"/>
          <w:numId w:val="3"/>
        </w:numPr>
        <w:rPr>
          <w:rFonts w:ascii="Bookman Old Style" w:hAnsi="Bookman Old Style"/>
          <w:sz w:val="22"/>
          <w:szCs w:val="22"/>
          <w:lang w:val="es-ES_tradnl"/>
        </w:rPr>
      </w:pPr>
      <w:r w:rsidRPr="008F01BA">
        <w:rPr>
          <w:rFonts w:ascii="Bookman Old Style" w:hAnsi="Bookman Old Style"/>
          <w:sz w:val="22"/>
          <w:szCs w:val="22"/>
          <w:lang w:val="es-ES_tradnl"/>
        </w:rPr>
        <w:t xml:space="preserve">Las conexiones y/o consultas hacia el </w:t>
      </w:r>
      <w:proofErr w:type="spellStart"/>
      <w:r w:rsidRPr="008F01BA">
        <w:rPr>
          <w:rFonts w:ascii="Bookman Old Style" w:hAnsi="Bookman Old Style"/>
          <w:sz w:val="22"/>
          <w:szCs w:val="22"/>
          <w:lang w:val="es-ES_tradnl"/>
        </w:rPr>
        <w:t>DataSet</w:t>
      </w:r>
      <w:proofErr w:type="spellEnd"/>
      <w:r w:rsidRPr="008F01BA">
        <w:rPr>
          <w:rFonts w:ascii="Bookman Old Style" w:hAnsi="Bookman Old Style"/>
          <w:sz w:val="22"/>
          <w:szCs w:val="22"/>
          <w:lang w:val="es-ES_tradnl"/>
        </w:rPr>
        <w:t xml:space="preserve"> de </w:t>
      </w:r>
      <w:r>
        <w:rPr>
          <w:rFonts w:ascii="Bookman Old Style" w:hAnsi="Bookman Old Style"/>
          <w:sz w:val="22"/>
          <w:szCs w:val="22"/>
          <w:lang w:val="es-ES_tradnl"/>
        </w:rPr>
        <w:t>D</w:t>
      </w:r>
      <w:r w:rsidR="008D53CE">
        <w:rPr>
          <w:rFonts w:ascii="Bookman Old Style" w:hAnsi="Bookman Old Style"/>
          <w:sz w:val="22"/>
          <w:szCs w:val="22"/>
          <w:lang w:val="es-ES_tradnl"/>
        </w:rPr>
        <w:t>Bpedia pueden demorar</w:t>
      </w:r>
      <w:r w:rsidR="00B36410" w:rsidRPr="008D53CE">
        <w:rPr>
          <w:rFonts w:ascii="Bookman Old Style" w:hAnsi="Bookman Old Style"/>
          <w:sz w:val="22"/>
          <w:szCs w:val="22"/>
          <w:lang w:val="es-ES_tradnl"/>
        </w:rPr>
        <w:t xml:space="preserve"> </w:t>
      </w:r>
      <w:r w:rsidR="008D53CE">
        <w:rPr>
          <w:rFonts w:ascii="Bookman Old Style" w:hAnsi="Bookman Old Style"/>
          <w:sz w:val="22"/>
          <w:szCs w:val="22"/>
          <w:lang w:val="es-ES_tradnl"/>
        </w:rPr>
        <w:t>o fallar.</w:t>
      </w:r>
    </w:p>
    <w:p w:rsidR="00B36410" w:rsidRPr="007D524A" w:rsidRDefault="00B36410" w:rsidP="00B36410">
      <w:pPr>
        <w:pStyle w:val="Ttulo2"/>
        <w:rPr>
          <w:rFonts w:ascii="Bookman Old Style" w:hAnsi="Bookman Old Style"/>
          <w:lang w:val="es-ES_tradnl"/>
        </w:rPr>
      </w:pPr>
      <w:bookmarkStart w:id="10" w:name="_Toc358799193"/>
      <w:bookmarkStart w:id="11" w:name="_Toc399771642"/>
      <w:r w:rsidRPr="007D524A">
        <w:rPr>
          <w:rFonts w:ascii="Bookman Old Style" w:hAnsi="Bookman Old Style"/>
          <w:u w:val="single"/>
          <w:lang w:val="es-ES_tradnl"/>
        </w:rPr>
        <w:t>Referencias</w:t>
      </w:r>
      <w:bookmarkEnd w:id="10"/>
      <w:bookmarkEnd w:id="11"/>
    </w:p>
    <w:tbl>
      <w:tblPr>
        <w:tblW w:w="0" w:type="auto"/>
        <w:tblInd w:w="887" w:type="dxa"/>
        <w:tblLook w:val="01E0" w:firstRow="1" w:lastRow="1" w:firstColumn="1" w:lastColumn="1" w:noHBand="0" w:noVBand="0"/>
      </w:tblPr>
      <w:tblGrid>
        <w:gridCol w:w="550"/>
        <w:gridCol w:w="7360"/>
      </w:tblGrid>
      <w:tr w:rsidR="00B36410" w:rsidRPr="007D524A" w:rsidTr="00A87A4F">
        <w:tc>
          <w:tcPr>
            <w:tcW w:w="550" w:type="dxa"/>
          </w:tcPr>
          <w:p w:rsidR="00B36410" w:rsidRPr="007D524A" w:rsidRDefault="00B36410" w:rsidP="00A87A4F">
            <w:pPr>
              <w:jc w:val="left"/>
              <w:rPr>
                <w:rFonts w:ascii="Bookman Old Style" w:hAnsi="Bookman Old Style"/>
                <w:b/>
                <w:sz w:val="22"/>
                <w:szCs w:val="22"/>
                <w:lang w:val="es-ES_tradnl"/>
              </w:rPr>
            </w:pPr>
          </w:p>
        </w:tc>
        <w:tc>
          <w:tcPr>
            <w:tcW w:w="7360" w:type="dxa"/>
          </w:tcPr>
          <w:p w:rsidR="00953293" w:rsidRDefault="00953293" w:rsidP="00953293">
            <w:pPr>
              <w:jc w:val="left"/>
              <w:rPr>
                <w:rFonts w:ascii="Bookman Old Style" w:hAnsi="Bookman Old Style"/>
                <w:sz w:val="22"/>
                <w:szCs w:val="22"/>
                <w:lang w:val="es-ES_tradnl"/>
              </w:rPr>
            </w:pPr>
          </w:p>
          <w:p w:rsidR="00B36410" w:rsidRPr="007D524A" w:rsidRDefault="00953293" w:rsidP="00953293">
            <w:pPr>
              <w:jc w:val="left"/>
              <w:rPr>
                <w:rFonts w:ascii="Bookman Old Style" w:hAnsi="Bookman Old Style"/>
                <w:sz w:val="22"/>
                <w:szCs w:val="22"/>
                <w:lang w:val="es-ES_tradnl"/>
              </w:rPr>
            </w:pPr>
            <w:r w:rsidRPr="00953293">
              <w:rPr>
                <w:rFonts w:ascii="Bookman Old Style" w:hAnsi="Bookman Old Style"/>
                <w:sz w:val="22"/>
                <w:szCs w:val="22"/>
                <w:lang w:val="es-ES_tradnl"/>
              </w:rPr>
              <w:t xml:space="preserve">ANSI/IEEE </w:t>
            </w:r>
            <w:proofErr w:type="spellStart"/>
            <w:r w:rsidRPr="00953293">
              <w:rPr>
                <w:rFonts w:ascii="Bookman Old Style" w:hAnsi="Bookman Old Style"/>
                <w:sz w:val="22"/>
                <w:szCs w:val="22"/>
                <w:lang w:val="es-ES_tradnl"/>
              </w:rPr>
              <w:t>Std</w:t>
            </w:r>
            <w:proofErr w:type="spellEnd"/>
            <w:r w:rsidRPr="00953293">
              <w:rPr>
                <w:rFonts w:ascii="Bookman Old Style" w:hAnsi="Bookman Old Style"/>
                <w:sz w:val="22"/>
                <w:szCs w:val="22"/>
                <w:lang w:val="es-ES_tradnl"/>
              </w:rPr>
              <w:t>. 830-1984 Guía del IEEE para la Especificación de</w:t>
            </w:r>
            <w:r>
              <w:rPr>
                <w:rFonts w:ascii="Bookman Old Style" w:hAnsi="Bookman Old Style"/>
                <w:sz w:val="22"/>
                <w:szCs w:val="22"/>
                <w:lang w:val="es-ES_tradnl"/>
              </w:rPr>
              <w:t xml:space="preserve"> </w:t>
            </w:r>
            <w:r w:rsidRPr="00953293">
              <w:rPr>
                <w:rFonts w:ascii="Bookman Old Style" w:hAnsi="Bookman Old Style"/>
                <w:sz w:val="22"/>
                <w:szCs w:val="22"/>
                <w:lang w:val="es-ES_tradnl"/>
              </w:rPr>
              <w:t>Requerimientos Software.</w:t>
            </w:r>
            <w:r>
              <w:rPr>
                <w:rStyle w:val="Refdenotaalpie"/>
                <w:rFonts w:ascii="Bookman Old Style" w:hAnsi="Bookman Old Style"/>
                <w:sz w:val="22"/>
                <w:szCs w:val="22"/>
                <w:lang w:val="es-ES_tradnl"/>
              </w:rPr>
              <w:footnoteReference w:id="1"/>
            </w:r>
          </w:p>
        </w:tc>
      </w:tr>
    </w:tbl>
    <w:p w:rsidR="00B36410" w:rsidRPr="007D524A" w:rsidRDefault="00B36410" w:rsidP="00B36410">
      <w:pPr>
        <w:pStyle w:val="Ttulo1"/>
        <w:rPr>
          <w:rFonts w:ascii="Bookman Old Style" w:hAnsi="Bookman Old Style"/>
          <w:lang w:val="es-ES_tradnl"/>
        </w:rPr>
      </w:pPr>
      <w:bookmarkStart w:id="12" w:name="_Toc358799194"/>
      <w:bookmarkStart w:id="13" w:name="_Toc399771643"/>
      <w:r w:rsidRPr="007D524A">
        <w:rPr>
          <w:rFonts w:ascii="Bookman Old Style" w:hAnsi="Bookman Old Style"/>
          <w:lang w:val="es-ES_tradnl"/>
        </w:rPr>
        <w:t>Descripción  General</w:t>
      </w:r>
      <w:bookmarkEnd w:id="12"/>
      <w:bookmarkEnd w:id="13"/>
    </w:p>
    <w:p w:rsidR="00B36410" w:rsidRPr="007D524A" w:rsidRDefault="00B36410" w:rsidP="00B36410">
      <w:pPr>
        <w:pStyle w:val="NormalInd"/>
        <w:rPr>
          <w:rFonts w:ascii="Bookman Old Style" w:hAnsi="Bookman Old Style"/>
          <w:sz w:val="22"/>
          <w:szCs w:val="22"/>
          <w:lang w:val="es-ES_tradnl"/>
        </w:rPr>
      </w:pPr>
    </w:p>
    <w:p w:rsidR="00A31CC9" w:rsidRDefault="00953293" w:rsidP="00B36410">
      <w:pPr>
        <w:spacing w:line="276" w:lineRule="auto"/>
        <w:ind w:left="709"/>
        <w:rPr>
          <w:rFonts w:ascii="Bookman Old Style" w:hAnsi="Bookman Old Style"/>
          <w:sz w:val="22"/>
          <w:szCs w:val="22"/>
          <w:lang w:val="es-ES_tradnl"/>
        </w:rPr>
      </w:pPr>
      <w:r>
        <w:rPr>
          <w:rFonts w:ascii="Bookman Old Style" w:hAnsi="Bookman Old Style"/>
          <w:sz w:val="22"/>
          <w:szCs w:val="22"/>
          <w:lang w:val="es-ES_tradnl"/>
        </w:rPr>
        <w:t xml:space="preserve">El fin del sistema es el descubrimiento de datos </w:t>
      </w:r>
      <w:r w:rsidR="00AF4A16">
        <w:rPr>
          <w:rFonts w:ascii="Bookman Old Style" w:hAnsi="Bookman Old Style"/>
          <w:sz w:val="22"/>
          <w:szCs w:val="22"/>
          <w:lang w:val="es-ES_tradnl"/>
        </w:rPr>
        <w:t>relevantes</w:t>
      </w:r>
      <w:r>
        <w:rPr>
          <w:rFonts w:ascii="Bookman Old Style" w:hAnsi="Bookman Old Style"/>
          <w:sz w:val="22"/>
          <w:szCs w:val="22"/>
          <w:lang w:val="es-ES_tradnl"/>
        </w:rPr>
        <w:t xml:space="preserve"> dentro del texto plano en los </w:t>
      </w:r>
      <w:proofErr w:type="spellStart"/>
      <w:r w:rsidRPr="00953293">
        <w:rPr>
          <w:rFonts w:ascii="Bookman Old Style" w:hAnsi="Bookman Old Style"/>
          <w:i/>
          <w:sz w:val="22"/>
          <w:szCs w:val="22"/>
          <w:lang w:val="es-ES_tradnl"/>
        </w:rPr>
        <w:t>abstracts</w:t>
      </w:r>
      <w:proofErr w:type="spellEnd"/>
      <w:r>
        <w:rPr>
          <w:rFonts w:ascii="Bookman Old Style" w:hAnsi="Bookman Old Style"/>
          <w:i/>
          <w:sz w:val="22"/>
          <w:szCs w:val="22"/>
          <w:lang w:val="es-ES_tradnl"/>
        </w:rPr>
        <w:t xml:space="preserve"> </w:t>
      </w:r>
      <w:r>
        <w:rPr>
          <w:rFonts w:ascii="Bookman Old Style" w:hAnsi="Bookman Old Style"/>
          <w:sz w:val="22"/>
          <w:szCs w:val="22"/>
          <w:lang w:val="es-ES_tradnl"/>
        </w:rPr>
        <w:t>en las publicaciones universitarias, y si en caso</w:t>
      </w:r>
      <w:r w:rsidR="00A31CC9">
        <w:rPr>
          <w:rFonts w:ascii="Bookman Old Style" w:hAnsi="Bookman Old Style"/>
          <w:sz w:val="22"/>
          <w:szCs w:val="22"/>
          <w:lang w:val="es-ES_tradnl"/>
        </w:rPr>
        <w:t xml:space="preserve"> un término extraído</w:t>
      </w:r>
      <w:r>
        <w:rPr>
          <w:rFonts w:ascii="Bookman Old Style" w:hAnsi="Bookman Old Style"/>
          <w:sz w:val="22"/>
          <w:szCs w:val="22"/>
          <w:lang w:val="es-ES_tradnl"/>
        </w:rPr>
        <w:t xml:space="preserve"> es ambiguo </w:t>
      </w:r>
      <w:r w:rsidR="00A31CC9">
        <w:rPr>
          <w:rFonts w:ascii="Bookman Old Style" w:hAnsi="Bookman Old Style"/>
          <w:sz w:val="22"/>
          <w:szCs w:val="22"/>
          <w:lang w:val="es-ES_tradnl"/>
        </w:rPr>
        <w:t>determinar el significado usado, para luego ser enlazado a DBpedia (LOD Cloud) si en caso existiera un recurso al cual referencie.</w:t>
      </w:r>
    </w:p>
    <w:p w:rsidR="00A31CC9" w:rsidRDefault="00CC7C79" w:rsidP="00B36410">
      <w:pPr>
        <w:spacing w:line="276" w:lineRule="auto"/>
        <w:ind w:left="709"/>
        <w:rPr>
          <w:rFonts w:ascii="Bookman Old Style" w:hAnsi="Bookman Old Style"/>
          <w:sz w:val="22"/>
          <w:szCs w:val="22"/>
          <w:lang w:val="es-ES_tradnl"/>
        </w:rPr>
      </w:pPr>
      <w:r>
        <w:rPr>
          <w:rFonts w:ascii="Bookman Old Style" w:hAnsi="Bookman Old Style"/>
          <w:sz w:val="22"/>
          <w:szCs w:val="22"/>
          <w:lang w:val="es-ES_tradnl"/>
        </w:rPr>
        <w:lastRenderedPageBreak/>
        <w:t xml:space="preserve">Para acceder al sistema se levantara servicios web diferentes para cada proceso relevante dentro del sistema que interactuaran entre sí. Se desarrollara un interfaz web para usuarios que permitirá visualizar los resultados individuales e integrales de los servicios. </w:t>
      </w:r>
    </w:p>
    <w:p w:rsidR="00B36410" w:rsidRPr="00455CCE" w:rsidDel="001B7A76" w:rsidRDefault="00B36410" w:rsidP="00B36410">
      <w:pPr>
        <w:spacing w:line="276" w:lineRule="auto"/>
        <w:ind w:left="425"/>
        <w:rPr>
          <w:del w:id="14" w:author="DieGo" w:date="2012-05-29T12:11:00Z"/>
          <w:rFonts w:ascii="Bookman Old Style" w:hAnsi="Bookman Old Style"/>
          <w:sz w:val="22"/>
          <w:szCs w:val="22"/>
          <w:lang w:val="es-ES_tradnl"/>
        </w:rPr>
      </w:pPr>
      <w:del w:id="15" w:author="DieGo" w:date="2012-05-29T12:11:00Z">
        <w:r w:rsidRPr="00455CCE" w:rsidDel="001B7A76">
          <w:rPr>
            <w:rFonts w:ascii="Bookman Old Style" w:hAnsi="Bookman Old Style"/>
            <w:sz w:val="22"/>
            <w:szCs w:val="22"/>
            <w:lang w:val="es-ES_tradnl"/>
          </w:rPr>
          <w:delText>El desarrollo de estas oportunidades de negocio generará también la necesidad de compartir conocimiento</w:delText>
        </w:r>
      </w:del>
      <w:ins w:id="16" w:author="Mayra de la Torre" w:date="2011-04-25T16:05:00Z">
        <w:del w:id="17" w:author="DieGo" w:date="2012-05-29T12:11:00Z">
          <w:r w:rsidDel="001B7A76">
            <w:rPr>
              <w:rFonts w:ascii="Bookman Old Style" w:hAnsi="Bookman Old Style"/>
              <w:sz w:val="22"/>
              <w:szCs w:val="22"/>
              <w:lang w:val="es-ES_tradnl"/>
            </w:rPr>
            <w:delText xml:space="preserve"> e ideas </w:delText>
          </w:r>
        </w:del>
      </w:ins>
      <w:ins w:id="18" w:author="Mayra de la Torre" w:date="2011-04-25T16:06:00Z">
        <w:del w:id="19" w:author="DieGo" w:date="2012-05-29T12:11:00Z">
          <w:r w:rsidDel="001B7A76">
            <w:rPr>
              <w:rFonts w:ascii="Bookman Old Style" w:hAnsi="Bookman Old Style"/>
              <w:sz w:val="22"/>
              <w:szCs w:val="22"/>
              <w:lang w:val="es-ES_tradnl"/>
            </w:rPr>
            <w:delText xml:space="preserve">entre otros </w:delText>
          </w:r>
        </w:del>
      </w:ins>
      <w:ins w:id="20" w:author="Mayra de la Torre" w:date="2011-04-25T16:05:00Z">
        <w:del w:id="21" w:author="DieGo" w:date="2012-05-29T12:11:00Z">
          <w:r w:rsidDel="001B7A76">
            <w:rPr>
              <w:rFonts w:ascii="Bookman Old Style" w:hAnsi="Bookman Old Style"/>
              <w:sz w:val="22"/>
              <w:szCs w:val="22"/>
              <w:lang w:val="es-ES_tradnl"/>
            </w:rPr>
            <w:delText xml:space="preserve">sobre normas, políticas de Ciencia, </w:delText>
          </w:r>
        </w:del>
      </w:ins>
      <w:ins w:id="22" w:author="Mayra de la Torre" w:date="2011-04-25T16:06:00Z">
        <w:del w:id="23" w:author="DieGo" w:date="2012-05-29T12:11:00Z">
          <w:r w:rsidDel="001B7A76">
            <w:rPr>
              <w:rFonts w:ascii="Bookman Old Style" w:hAnsi="Bookman Old Style"/>
              <w:sz w:val="22"/>
              <w:szCs w:val="22"/>
              <w:lang w:val="es-ES_tradnl"/>
            </w:rPr>
            <w:delText>T</w:delText>
          </w:r>
        </w:del>
      </w:ins>
      <w:ins w:id="24" w:author="Mayra de la Torre" w:date="2011-04-25T16:05:00Z">
        <w:del w:id="25" w:author="DieGo" w:date="2012-05-29T12:11:00Z">
          <w:r w:rsidDel="001B7A76">
            <w:rPr>
              <w:rFonts w:ascii="Bookman Old Style" w:hAnsi="Bookman Old Style"/>
              <w:sz w:val="22"/>
              <w:szCs w:val="22"/>
              <w:lang w:val="es-ES_tradnl"/>
            </w:rPr>
            <w:delText>ecnolog</w:delText>
          </w:r>
        </w:del>
      </w:ins>
      <w:ins w:id="26" w:author="Mayra de la Torre" w:date="2011-04-25T16:06:00Z">
        <w:del w:id="27" w:author="DieGo" w:date="2012-05-29T12:11:00Z">
          <w:r w:rsidDel="001B7A76">
            <w:rPr>
              <w:rFonts w:ascii="Bookman Old Style" w:hAnsi="Bookman Old Style"/>
              <w:sz w:val="22"/>
              <w:szCs w:val="22"/>
              <w:lang w:val="es-ES_tradnl"/>
            </w:rPr>
            <w:delText>ía e Innovación, política industrial ;</w:delText>
          </w:r>
        </w:del>
      </w:ins>
      <w:del w:id="28" w:author="DieGo" w:date="2012-05-29T12:11:00Z">
        <w:r w:rsidRPr="00455CCE" w:rsidDel="001B7A76">
          <w:rPr>
            <w:rFonts w:ascii="Bookman Old Style" w:hAnsi="Bookman Old Style"/>
            <w:sz w:val="22"/>
            <w:szCs w:val="22"/>
            <w:lang w:val="es-ES_tradnl"/>
          </w:rPr>
          <w:delText>, para ello la plataforma web se servirá del uso de foros y cursos virtuales de enseñanza-aprendizaje hacia una determinada comunidad de personas interesadas</w:delText>
        </w:r>
      </w:del>
      <w:ins w:id="29" w:author="Mayra de la Torre" w:date="2011-04-25T16:06:00Z">
        <w:del w:id="30" w:author="DieGo" w:date="2012-05-29T12:11:00Z">
          <w:r w:rsidDel="001B7A76">
            <w:rPr>
              <w:rFonts w:ascii="Bookman Old Style" w:hAnsi="Bookman Old Style"/>
              <w:sz w:val="22"/>
              <w:szCs w:val="22"/>
              <w:lang w:val="es-ES_tradnl"/>
            </w:rPr>
            <w:delText>.</w:delText>
          </w:r>
        </w:del>
      </w:ins>
      <w:del w:id="31" w:author="DieGo" w:date="2012-05-29T12:11:00Z">
        <w:r w:rsidRPr="00455CCE" w:rsidDel="001B7A76">
          <w:rPr>
            <w:rFonts w:ascii="Bookman Old Style" w:hAnsi="Bookman Old Style"/>
            <w:sz w:val="22"/>
            <w:szCs w:val="22"/>
            <w:lang w:val="es-ES_tradnl"/>
          </w:rPr>
          <w:delText xml:space="preserve"> en aprender de las experiencias de los miembros de la plataforma Web.</w:delText>
        </w:r>
        <w:bookmarkStart w:id="32" w:name="_Toc326337107"/>
        <w:bookmarkStart w:id="33" w:name="_Toc326337132"/>
        <w:bookmarkStart w:id="34" w:name="_Toc326339157"/>
        <w:bookmarkStart w:id="35" w:name="_Toc326586402"/>
        <w:bookmarkStart w:id="36" w:name="_Toc326596600"/>
        <w:bookmarkStart w:id="37" w:name="_Toc326650543"/>
        <w:bookmarkStart w:id="38" w:name="_Toc326650713"/>
        <w:bookmarkStart w:id="39" w:name="_Toc326675296"/>
        <w:bookmarkStart w:id="40" w:name="_Toc326736086"/>
        <w:bookmarkStart w:id="41" w:name="_Toc333309322"/>
        <w:bookmarkStart w:id="42" w:name="_Toc358487574"/>
        <w:bookmarkStart w:id="43" w:name="_Toc358798396"/>
        <w:bookmarkStart w:id="44" w:name="_Toc358799195"/>
        <w:bookmarkStart w:id="45" w:name="_Toc399771644"/>
        <w:bookmarkEnd w:id="32"/>
        <w:bookmarkEnd w:id="33"/>
        <w:bookmarkEnd w:id="34"/>
        <w:bookmarkEnd w:id="35"/>
        <w:bookmarkEnd w:id="36"/>
        <w:bookmarkEnd w:id="37"/>
        <w:bookmarkEnd w:id="38"/>
        <w:bookmarkEnd w:id="39"/>
        <w:bookmarkEnd w:id="40"/>
        <w:bookmarkEnd w:id="41"/>
        <w:bookmarkEnd w:id="42"/>
        <w:bookmarkEnd w:id="43"/>
        <w:bookmarkEnd w:id="44"/>
        <w:bookmarkEnd w:id="45"/>
      </w:del>
    </w:p>
    <w:p w:rsidR="00B36410" w:rsidRPr="00455CCE" w:rsidDel="001B7A76" w:rsidRDefault="00B36410" w:rsidP="00B36410">
      <w:pPr>
        <w:spacing w:line="276" w:lineRule="auto"/>
        <w:ind w:left="425"/>
        <w:rPr>
          <w:del w:id="46" w:author="DieGo" w:date="2012-05-29T12:11:00Z"/>
          <w:rFonts w:ascii="Bookman Old Style" w:hAnsi="Bookman Old Style"/>
          <w:sz w:val="22"/>
          <w:szCs w:val="22"/>
          <w:lang w:val="es-ES_tradnl"/>
        </w:rPr>
      </w:pPr>
      <w:bookmarkStart w:id="47" w:name="_Toc326337108"/>
      <w:bookmarkStart w:id="48" w:name="_Toc326337133"/>
      <w:bookmarkStart w:id="49" w:name="_Toc326339158"/>
      <w:bookmarkStart w:id="50" w:name="_Toc326586403"/>
      <w:bookmarkStart w:id="51" w:name="_Toc326596601"/>
      <w:bookmarkStart w:id="52" w:name="_Toc326650544"/>
      <w:bookmarkStart w:id="53" w:name="_Toc326650714"/>
      <w:bookmarkStart w:id="54" w:name="_Toc326675297"/>
      <w:bookmarkStart w:id="55" w:name="_Toc326736087"/>
      <w:bookmarkStart w:id="56" w:name="_Toc333309323"/>
      <w:bookmarkStart w:id="57" w:name="_Toc358487575"/>
      <w:bookmarkStart w:id="58" w:name="_Toc358798397"/>
      <w:bookmarkStart w:id="59" w:name="_Toc358799196"/>
      <w:bookmarkStart w:id="60" w:name="_Toc399771645"/>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B36410" w:rsidRPr="007D524A" w:rsidDel="001B7A76" w:rsidRDefault="00B36410" w:rsidP="00B36410">
      <w:pPr>
        <w:spacing w:line="276" w:lineRule="auto"/>
        <w:ind w:left="425"/>
        <w:rPr>
          <w:del w:id="61" w:author="DieGo" w:date="2012-05-29T12:11:00Z"/>
          <w:rFonts w:ascii="Bookman Old Style" w:hAnsi="Bookman Old Style"/>
          <w:sz w:val="22"/>
          <w:szCs w:val="22"/>
          <w:lang w:val="es-ES_tradnl"/>
        </w:rPr>
      </w:pPr>
      <w:del w:id="62" w:author="DieGo" w:date="2012-05-29T12:11:00Z">
        <w:r w:rsidRPr="00455CCE" w:rsidDel="001B7A76">
          <w:rPr>
            <w:rFonts w:ascii="Bookman Old Style" w:hAnsi="Bookman Old Style"/>
            <w:sz w:val="22"/>
            <w:szCs w:val="22"/>
            <w:lang w:val="es-ES_tradnl"/>
          </w:rPr>
          <w:delText>El almacenamiento de ciertas publicaciones por parte de los investigadores será gestionado mediante la implementación de un repositorio digital de documentos, que además permitirá compartir conocimiento entre los actores tanto internos como externos a la plataforma web.</w:delText>
        </w:r>
        <w:bookmarkStart w:id="63" w:name="_Toc326337109"/>
        <w:bookmarkStart w:id="64" w:name="_Toc326337134"/>
        <w:bookmarkStart w:id="65" w:name="_Toc326339159"/>
        <w:bookmarkStart w:id="66" w:name="_Toc326586404"/>
        <w:bookmarkStart w:id="67" w:name="_Toc326596602"/>
        <w:bookmarkStart w:id="68" w:name="_Toc326650545"/>
        <w:bookmarkStart w:id="69" w:name="_Toc326650715"/>
        <w:bookmarkStart w:id="70" w:name="_Toc326675298"/>
        <w:bookmarkStart w:id="71" w:name="_Toc326736088"/>
        <w:bookmarkStart w:id="72" w:name="_Toc333309324"/>
        <w:bookmarkStart w:id="73" w:name="_Toc358487576"/>
        <w:bookmarkStart w:id="74" w:name="_Toc358798398"/>
        <w:bookmarkStart w:id="75" w:name="_Toc358799197"/>
        <w:bookmarkStart w:id="76" w:name="_Toc399771646"/>
        <w:bookmarkEnd w:id="63"/>
        <w:bookmarkEnd w:id="64"/>
        <w:bookmarkEnd w:id="65"/>
        <w:bookmarkEnd w:id="66"/>
        <w:bookmarkEnd w:id="67"/>
        <w:bookmarkEnd w:id="68"/>
        <w:bookmarkEnd w:id="69"/>
        <w:bookmarkEnd w:id="70"/>
        <w:bookmarkEnd w:id="71"/>
        <w:bookmarkEnd w:id="72"/>
        <w:bookmarkEnd w:id="73"/>
        <w:bookmarkEnd w:id="74"/>
        <w:bookmarkEnd w:id="75"/>
        <w:bookmarkEnd w:id="76"/>
      </w:del>
    </w:p>
    <w:p w:rsidR="00B36410" w:rsidRPr="007D524A" w:rsidRDefault="00B36410" w:rsidP="00B36410">
      <w:pPr>
        <w:pStyle w:val="Ttulo2"/>
        <w:rPr>
          <w:rFonts w:ascii="Bookman Old Style" w:hAnsi="Bookman Old Style"/>
          <w:lang w:val="es-ES_tradnl"/>
        </w:rPr>
      </w:pPr>
      <w:bookmarkStart w:id="77" w:name="_Toc358799198"/>
      <w:bookmarkStart w:id="78" w:name="_Toc399771647"/>
      <w:r w:rsidRPr="007D524A">
        <w:rPr>
          <w:rFonts w:ascii="Bookman Old Style" w:hAnsi="Bookman Old Style"/>
          <w:lang w:val="es-ES_tradnl"/>
        </w:rPr>
        <w:t xml:space="preserve">Perspectiva del </w:t>
      </w:r>
      <w:r>
        <w:rPr>
          <w:rFonts w:ascii="Bookman Old Style" w:hAnsi="Bookman Old Style"/>
          <w:lang w:val="es-ES_tradnl"/>
        </w:rPr>
        <w:t>Proyecto</w:t>
      </w:r>
      <w:bookmarkEnd w:id="77"/>
      <w:bookmarkEnd w:id="78"/>
      <w:r w:rsidRPr="007D524A">
        <w:rPr>
          <w:rFonts w:ascii="Bookman Old Style" w:hAnsi="Bookman Old Style"/>
          <w:lang w:val="es-ES_tradnl"/>
        </w:rPr>
        <w:t xml:space="preserve"> </w:t>
      </w:r>
    </w:p>
    <w:p w:rsidR="00B36410" w:rsidRPr="007D524A" w:rsidRDefault="00B36410" w:rsidP="00B36410">
      <w:pPr>
        <w:pStyle w:val="NormalInd"/>
        <w:rPr>
          <w:rFonts w:ascii="Bookman Old Style" w:hAnsi="Bookman Old Style"/>
          <w:lang w:val="es-ES_tradnl"/>
        </w:rPr>
      </w:pPr>
    </w:p>
    <w:p w:rsidR="008D4B86" w:rsidRDefault="008D4B86" w:rsidP="004D16F7">
      <w:pPr>
        <w:pStyle w:val="NormalInd"/>
        <w:rPr>
          <w:rFonts w:ascii="Bookman Old Style" w:hAnsi="Bookman Old Style" w:cs="Arial"/>
          <w:sz w:val="22"/>
          <w:szCs w:val="22"/>
          <w:lang w:val="es-ES_tradnl"/>
        </w:rPr>
      </w:pPr>
      <w:r>
        <w:rPr>
          <w:rFonts w:ascii="Bookman Old Style" w:hAnsi="Bookman Old Style" w:cs="Arial"/>
          <w:sz w:val="22"/>
          <w:szCs w:val="22"/>
          <w:lang w:val="es-ES_tradnl"/>
        </w:rPr>
        <w:t>Esto se pretende desarrollar en base a la relevancia que toman los datos en la web semántica, buscando enlazar las publicaciones científicas a las fuentes de Datos Enlazados, donde se ubican los recursos a los cuales hacen referencia y permitiendo de esta forma ampliar la información y descubrir nuevos enlaces.</w:t>
      </w:r>
    </w:p>
    <w:p w:rsidR="008D4B86" w:rsidRDefault="008D4B86" w:rsidP="004D16F7">
      <w:pPr>
        <w:pStyle w:val="NormalInd"/>
        <w:rPr>
          <w:rFonts w:ascii="Bookman Old Style" w:hAnsi="Bookman Old Style" w:cs="Arial"/>
          <w:sz w:val="22"/>
          <w:szCs w:val="22"/>
          <w:lang w:val="es-ES_tradnl"/>
        </w:rPr>
      </w:pPr>
    </w:p>
    <w:p w:rsidR="00B36410" w:rsidRPr="004D16F7" w:rsidRDefault="008D4B86" w:rsidP="004D16F7">
      <w:pPr>
        <w:pStyle w:val="NormalInd"/>
        <w:rPr>
          <w:rFonts w:ascii="Bookman Old Style" w:hAnsi="Bookman Old Style" w:cs="Arial"/>
          <w:sz w:val="22"/>
          <w:szCs w:val="22"/>
          <w:lang w:val="es-ES_tradnl"/>
        </w:rPr>
      </w:pPr>
      <w:r>
        <w:rPr>
          <w:rFonts w:ascii="Bookman Old Style" w:hAnsi="Bookman Old Style" w:cs="Arial"/>
          <w:sz w:val="22"/>
          <w:szCs w:val="22"/>
          <w:lang w:val="es-ES_tradnl"/>
        </w:rPr>
        <w:t>El</w:t>
      </w:r>
      <w:r w:rsidR="005A53A2">
        <w:rPr>
          <w:rFonts w:ascii="Bookman Old Style" w:hAnsi="Bookman Old Style" w:cs="Arial"/>
          <w:sz w:val="22"/>
          <w:szCs w:val="22"/>
          <w:lang w:val="es-ES_tradnl"/>
        </w:rPr>
        <w:t xml:space="preserve"> sistema que permita extraer datos relevantes dentro del texto de las publicaciones científicas, desambiguar estos términos de ser necesario y enlazarlos a LOD Cloud. Se construirá </w:t>
      </w:r>
      <w:r w:rsidR="004D16F7">
        <w:rPr>
          <w:rFonts w:ascii="Bookman Old Style" w:hAnsi="Bookman Old Style" w:cs="Arial"/>
          <w:sz w:val="22"/>
          <w:szCs w:val="22"/>
          <w:lang w:val="es-ES_tradnl"/>
        </w:rPr>
        <w:t>separando e integrando los procesos relevantes</w:t>
      </w:r>
      <w:r w:rsidR="004D16F7" w:rsidRPr="004D16F7">
        <w:rPr>
          <w:rFonts w:ascii="Bookman Old Style" w:hAnsi="Bookman Old Style" w:cs="Arial"/>
          <w:sz w:val="22"/>
          <w:szCs w:val="22"/>
          <w:lang w:val="es-ES_tradnl"/>
        </w:rPr>
        <w:t xml:space="preserve"> </w:t>
      </w:r>
      <w:r w:rsidR="004D16F7">
        <w:rPr>
          <w:rFonts w:ascii="Bookman Old Style" w:hAnsi="Bookman Old Style" w:cs="Arial"/>
          <w:sz w:val="22"/>
          <w:szCs w:val="22"/>
          <w:lang w:val="es-ES_tradnl"/>
        </w:rPr>
        <w:t xml:space="preserve">mediante servicio </w:t>
      </w:r>
      <w:r>
        <w:rPr>
          <w:rFonts w:ascii="Bookman Old Style" w:hAnsi="Bookman Old Style" w:cs="Arial"/>
          <w:sz w:val="22"/>
          <w:szCs w:val="22"/>
          <w:lang w:val="es-ES_tradnl"/>
        </w:rPr>
        <w:t>web</w:t>
      </w:r>
      <w:r w:rsidR="003F2787">
        <w:rPr>
          <w:rFonts w:ascii="Bookman Old Style" w:hAnsi="Bookman Old Style" w:cs="Arial"/>
          <w:sz w:val="22"/>
          <w:szCs w:val="22"/>
          <w:lang w:val="es-ES_tradnl"/>
        </w:rPr>
        <w:t>.</w:t>
      </w:r>
      <w:r w:rsidR="005A53A2">
        <w:rPr>
          <w:rFonts w:ascii="Bookman Old Style" w:hAnsi="Bookman Old Style" w:cs="Arial"/>
          <w:sz w:val="22"/>
          <w:szCs w:val="22"/>
          <w:lang w:val="es-ES_tradnl"/>
        </w:rPr>
        <w:t xml:space="preserve"> </w:t>
      </w:r>
    </w:p>
    <w:p w:rsidR="00B36410" w:rsidRPr="00717D35" w:rsidDel="00971A1F" w:rsidRDefault="00B36410" w:rsidP="00B36410">
      <w:pPr>
        <w:pStyle w:val="NormalInd"/>
        <w:rPr>
          <w:del w:id="79" w:author="DieGo" w:date="2012-05-29T12:21:00Z"/>
          <w:rFonts w:ascii="Bookman Old Style" w:hAnsi="Bookman Old Style"/>
          <w:sz w:val="22"/>
          <w:szCs w:val="22"/>
          <w:lang w:val="es-ES_tradnl"/>
        </w:rPr>
      </w:pPr>
      <w:del w:id="80" w:author="DieGo" w:date="2012-05-29T12:21:00Z">
        <w:r w:rsidRPr="00455CCE" w:rsidDel="00971A1F">
          <w:rPr>
            <w:rFonts w:ascii="Bookman Old Style" w:hAnsi="Bookman Old Style" w:cs="Arial"/>
            <w:sz w:val="22"/>
            <w:szCs w:val="22"/>
            <w:lang w:val="es-ES_tradnl"/>
          </w:rPr>
          <w:delText>La plataforma  web BIONNA es la primera solución existente para la generación de oportunidades de negocio,  a través del encuentro entre empresas, universidades, laboratorios e investigadores. Su implementación y correcto funcionamiento dependerá de una correcta integración entre diversas herramientas basadas en el uso de las TICs, como es la personalización de: CMS Joomla que servirá de frontal y punto de acceso a todas las funcionalidades de la plataforma web; LMS Moodle mediante el cual se realizarán capacitaciones, talleres, foros; repositorio digital DSpace que permitirá gestionar, almacenar y buscar documentos.</w:delText>
        </w:r>
        <w:bookmarkStart w:id="81" w:name="_Toc326337111"/>
        <w:bookmarkStart w:id="82" w:name="_Toc326337136"/>
        <w:bookmarkStart w:id="83" w:name="_Toc326339161"/>
        <w:bookmarkStart w:id="84" w:name="_Toc326586406"/>
        <w:bookmarkStart w:id="85" w:name="_Toc326596604"/>
        <w:bookmarkStart w:id="86" w:name="_Toc326650547"/>
        <w:bookmarkStart w:id="87" w:name="_Toc326650717"/>
        <w:bookmarkStart w:id="88" w:name="_Toc326675300"/>
        <w:bookmarkStart w:id="89" w:name="_Toc326736090"/>
        <w:bookmarkStart w:id="90" w:name="_Toc333309326"/>
        <w:bookmarkStart w:id="91" w:name="_Toc358487578"/>
        <w:bookmarkStart w:id="92" w:name="_Toc358798400"/>
        <w:bookmarkStart w:id="93" w:name="_Toc358799199"/>
        <w:bookmarkStart w:id="94" w:name="_Toc399771648"/>
        <w:bookmarkEnd w:id="81"/>
        <w:bookmarkEnd w:id="82"/>
        <w:bookmarkEnd w:id="83"/>
        <w:bookmarkEnd w:id="84"/>
        <w:bookmarkEnd w:id="85"/>
        <w:bookmarkEnd w:id="86"/>
        <w:bookmarkEnd w:id="87"/>
        <w:bookmarkEnd w:id="88"/>
        <w:bookmarkEnd w:id="89"/>
        <w:bookmarkEnd w:id="90"/>
        <w:bookmarkEnd w:id="91"/>
        <w:bookmarkEnd w:id="92"/>
        <w:bookmarkEnd w:id="93"/>
        <w:bookmarkEnd w:id="94"/>
      </w:del>
    </w:p>
    <w:p w:rsidR="00B36410" w:rsidRPr="007D524A" w:rsidRDefault="00B36410" w:rsidP="00B36410">
      <w:pPr>
        <w:pStyle w:val="Ttulo2"/>
        <w:rPr>
          <w:rFonts w:ascii="Bookman Old Style" w:hAnsi="Bookman Old Style"/>
          <w:lang w:val="es-ES_tradnl"/>
        </w:rPr>
      </w:pPr>
      <w:bookmarkStart w:id="95" w:name="_Toc358799200"/>
      <w:bookmarkStart w:id="96" w:name="_Toc399771649"/>
      <w:r w:rsidRPr="007D524A">
        <w:rPr>
          <w:rFonts w:ascii="Bookman Old Style" w:hAnsi="Bookman Old Style"/>
          <w:lang w:val="es-ES_tradnl"/>
        </w:rPr>
        <w:t>Características del Producto</w:t>
      </w:r>
      <w:bookmarkEnd w:id="95"/>
      <w:bookmarkEnd w:id="96"/>
    </w:p>
    <w:p w:rsidR="00B36410" w:rsidRPr="007D524A" w:rsidRDefault="00B36410" w:rsidP="00B36410">
      <w:pPr>
        <w:pStyle w:val="NormalInd"/>
        <w:ind w:left="720"/>
        <w:rPr>
          <w:rFonts w:ascii="Bookman Old Style" w:hAnsi="Bookman Old Style"/>
          <w:sz w:val="22"/>
          <w:szCs w:val="22"/>
          <w:lang w:val="es-ES_tradnl"/>
        </w:rPr>
      </w:pPr>
    </w:p>
    <w:p w:rsidR="008D4B86" w:rsidRDefault="008D4B86" w:rsidP="00B36410">
      <w:pPr>
        <w:pStyle w:val="NormalInd"/>
        <w:ind w:left="720"/>
        <w:rPr>
          <w:rFonts w:ascii="Bookman Old Style" w:hAnsi="Bookman Old Style"/>
          <w:sz w:val="22"/>
          <w:szCs w:val="22"/>
          <w:lang w:val="es-ES_tradnl"/>
        </w:rPr>
      </w:pPr>
      <w:r>
        <w:rPr>
          <w:rFonts w:ascii="Bookman Old Style" w:hAnsi="Bookman Old Style"/>
          <w:sz w:val="22"/>
          <w:szCs w:val="22"/>
          <w:lang w:val="es-ES_tradnl"/>
        </w:rPr>
        <w:t>El producto a desarrollar constara de las siguientes características:</w:t>
      </w:r>
    </w:p>
    <w:p w:rsidR="008D4B86" w:rsidRDefault="008D4B86" w:rsidP="00B36410">
      <w:pPr>
        <w:pStyle w:val="NormalInd"/>
        <w:ind w:left="720"/>
        <w:rPr>
          <w:rFonts w:ascii="Bookman Old Style" w:hAnsi="Bookman Old Style"/>
          <w:sz w:val="22"/>
          <w:szCs w:val="22"/>
          <w:lang w:val="es-ES_tradnl"/>
        </w:rPr>
      </w:pPr>
    </w:p>
    <w:p w:rsidR="008D4B86" w:rsidRPr="00705387" w:rsidRDefault="00705387" w:rsidP="00705387">
      <w:pPr>
        <w:pStyle w:val="NormalInd"/>
        <w:numPr>
          <w:ilvl w:val="0"/>
          <w:numId w:val="17"/>
        </w:numPr>
        <w:rPr>
          <w:rFonts w:ascii="Bookman Old Style" w:hAnsi="Bookman Old Style"/>
          <w:b/>
          <w:sz w:val="22"/>
          <w:szCs w:val="22"/>
          <w:lang w:val="es-ES_tradnl"/>
        </w:rPr>
      </w:pPr>
      <w:r>
        <w:rPr>
          <w:rFonts w:ascii="Bookman Old Style" w:hAnsi="Bookman Old Style"/>
          <w:b/>
          <w:sz w:val="22"/>
          <w:szCs w:val="22"/>
          <w:lang w:val="es-ES_tradnl"/>
        </w:rPr>
        <w:t>Servidor</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Servicios web REST</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Separados en los procesos importantes:</w:t>
      </w:r>
    </w:p>
    <w:p w:rsidR="00705387" w:rsidRDefault="00705387" w:rsidP="00705387">
      <w:pPr>
        <w:pStyle w:val="NormalInd"/>
        <w:numPr>
          <w:ilvl w:val="2"/>
          <w:numId w:val="17"/>
        </w:numPr>
        <w:rPr>
          <w:rFonts w:ascii="Bookman Old Style" w:hAnsi="Bookman Old Style"/>
          <w:sz w:val="22"/>
          <w:szCs w:val="22"/>
          <w:lang w:val="es-ES_tradnl"/>
        </w:rPr>
      </w:pPr>
      <w:r>
        <w:rPr>
          <w:rFonts w:ascii="Bookman Old Style" w:hAnsi="Bookman Old Style"/>
          <w:sz w:val="22"/>
          <w:szCs w:val="22"/>
          <w:lang w:val="es-ES_tradnl"/>
        </w:rPr>
        <w:t>Procesamiento de lenguaje natural,</w:t>
      </w:r>
    </w:p>
    <w:p w:rsidR="00705387" w:rsidRDefault="00705387" w:rsidP="00705387">
      <w:pPr>
        <w:pStyle w:val="NormalInd"/>
        <w:numPr>
          <w:ilvl w:val="2"/>
          <w:numId w:val="17"/>
        </w:numPr>
        <w:rPr>
          <w:rFonts w:ascii="Bookman Old Style" w:hAnsi="Bookman Old Style"/>
          <w:sz w:val="22"/>
          <w:szCs w:val="22"/>
          <w:lang w:val="es-ES_tradnl"/>
        </w:rPr>
      </w:pPr>
      <w:r>
        <w:rPr>
          <w:rFonts w:ascii="Bookman Old Style" w:hAnsi="Bookman Old Style"/>
          <w:sz w:val="22"/>
          <w:szCs w:val="22"/>
          <w:lang w:val="es-ES_tradnl"/>
        </w:rPr>
        <w:t>Desambiguación y</w:t>
      </w:r>
    </w:p>
    <w:p w:rsidR="00705387" w:rsidRDefault="00705387" w:rsidP="00705387">
      <w:pPr>
        <w:pStyle w:val="NormalInd"/>
        <w:numPr>
          <w:ilvl w:val="2"/>
          <w:numId w:val="17"/>
        </w:numPr>
        <w:rPr>
          <w:rFonts w:ascii="Bookman Old Style" w:hAnsi="Bookman Old Style"/>
          <w:sz w:val="22"/>
          <w:szCs w:val="22"/>
          <w:lang w:val="es-ES_tradnl"/>
        </w:rPr>
      </w:pPr>
      <w:r>
        <w:rPr>
          <w:rFonts w:ascii="Bookman Old Style" w:hAnsi="Bookman Old Style"/>
          <w:sz w:val="22"/>
          <w:szCs w:val="22"/>
          <w:lang w:val="es-ES_tradnl"/>
        </w:rPr>
        <w:t xml:space="preserve">Enlace </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 xml:space="preserve">Integrados entre si </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 xml:space="preserve">Servidor local con </w:t>
      </w:r>
      <w:proofErr w:type="spellStart"/>
      <w:r>
        <w:rPr>
          <w:rFonts w:ascii="Bookman Old Style" w:hAnsi="Bookman Old Style"/>
          <w:sz w:val="22"/>
          <w:szCs w:val="22"/>
          <w:lang w:val="es-ES_tradnl"/>
        </w:rPr>
        <w:t>DataSet</w:t>
      </w:r>
      <w:proofErr w:type="spellEnd"/>
      <w:r>
        <w:rPr>
          <w:rFonts w:ascii="Bookman Old Style" w:hAnsi="Bookman Old Style"/>
          <w:sz w:val="22"/>
          <w:szCs w:val="22"/>
          <w:lang w:val="es-ES_tradnl"/>
        </w:rPr>
        <w:t xml:space="preserve"> de DBpedia</w:t>
      </w:r>
      <w:r w:rsidR="003873E4">
        <w:rPr>
          <w:rFonts w:ascii="Bookman Old Style" w:hAnsi="Bookman Old Style"/>
          <w:sz w:val="22"/>
          <w:szCs w:val="22"/>
          <w:lang w:val="es-ES_tradnl"/>
        </w:rPr>
        <w:t xml:space="preserve"> (SPARQL </w:t>
      </w:r>
      <w:proofErr w:type="spellStart"/>
      <w:r w:rsidR="003873E4">
        <w:rPr>
          <w:rFonts w:ascii="Bookman Old Style" w:hAnsi="Bookman Old Style"/>
          <w:sz w:val="22"/>
          <w:szCs w:val="22"/>
          <w:lang w:val="es-ES_tradnl"/>
        </w:rPr>
        <w:t>EndPoint</w:t>
      </w:r>
      <w:proofErr w:type="spellEnd"/>
      <w:r w:rsidR="003873E4">
        <w:rPr>
          <w:rFonts w:ascii="Bookman Old Style" w:hAnsi="Bookman Old Style"/>
          <w:sz w:val="22"/>
          <w:szCs w:val="22"/>
          <w:lang w:val="es-ES_tradnl"/>
        </w:rPr>
        <w:t>)</w:t>
      </w:r>
    </w:p>
    <w:p w:rsidR="00705387" w:rsidRDefault="00705387" w:rsidP="00B36410">
      <w:pPr>
        <w:pStyle w:val="NormalInd"/>
        <w:ind w:left="720"/>
        <w:rPr>
          <w:rFonts w:ascii="Bookman Old Style" w:hAnsi="Bookman Old Style"/>
          <w:sz w:val="22"/>
          <w:szCs w:val="22"/>
          <w:lang w:val="es-ES_tradnl"/>
        </w:rPr>
      </w:pPr>
    </w:p>
    <w:p w:rsidR="00705387" w:rsidRPr="00705387" w:rsidRDefault="00705387" w:rsidP="00705387">
      <w:pPr>
        <w:pStyle w:val="NormalInd"/>
        <w:numPr>
          <w:ilvl w:val="0"/>
          <w:numId w:val="17"/>
        </w:numPr>
        <w:rPr>
          <w:rFonts w:ascii="Bookman Old Style" w:hAnsi="Bookman Old Style"/>
          <w:b/>
          <w:sz w:val="22"/>
          <w:szCs w:val="22"/>
          <w:lang w:val="es-ES_tradnl"/>
        </w:rPr>
      </w:pPr>
      <w:r w:rsidRPr="00705387">
        <w:rPr>
          <w:rFonts w:ascii="Bookman Old Style" w:hAnsi="Bookman Old Style"/>
          <w:b/>
          <w:sz w:val="22"/>
          <w:szCs w:val="22"/>
          <w:lang w:val="es-ES_tradnl"/>
        </w:rPr>
        <w:t>Cliente</w:t>
      </w:r>
    </w:p>
    <w:p w:rsidR="00705387" w:rsidRDefault="00411B2E"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REST</w:t>
      </w:r>
      <w:r w:rsidR="00705387">
        <w:rPr>
          <w:rFonts w:ascii="Bookman Old Style" w:hAnsi="Bookman Old Style"/>
          <w:sz w:val="22"/>
          <w:szCs w:val="22"/>
          <w:lang w:val="es-ES_tradnl"/>
        </w:rPr>
        <w:t xml:space="preserve"> web </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Visualizar resultados individuales de los servicios</w:t>
      </w:r>
    </w:p>
    <w:p w:rsidR="00705387" w:rsidRDefault="00705387"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Visualizar resultado integrado de los servicios</w:t>
      </w:r>
    </w:p>
    <w:p w:rsidR="003873E4" w:rsidRDefault="003873E4" w:rsidP="00705387">
      <w:pPr>
        <w:pStyle w:val="NormalInd"/>
        <w:numPr>
          <w:ilvl w:val="1"/>
          <w:numId w:val="17"/>
        </w:numPr>
        <w:rPr>
          <w:rFonts w:ascii="Bookman Old Style" w:hAnsi="Bookman Old Style"/>
          <w:sz w:val="22"/>
          <w:szCs w:val="22"/>
          <w:lang w:val="es-ES_tradnl"/>
        </w:rPr>
      </w:pPr>
      <w:r>
        <w:rPr>
          <w:rFonts w:ascii="Bookman Old Style" w:hAnsi="Bookman Old Style"/>
          <w:sz w:val="22"/>
          <w:szCs w:val="22"/>
          <w:lang w:val="es-ES_tradnl"/>
        </w:rPr>
        <w:t xml:space="preserve">Permitir ver el </w:t>
      </w:r>
      <w:r w:rsidR="00411B2E">
        <w:rPr>
          <w:rFonts w:ascii="Bookman Old Style" w:hAnsi="Bookman Old Style"/>
          <w:sz w:val="22"/>
          <w:szCs w:val="22"/>
          <w:lang w:val="es-ES_tradnl"/>
        </w:rPr>
        <w:t>JSON</w:t>
      </w:r>
      <w:r>
        <w:rPr>
          <w:rFonts w:ascii="Bookman Old Style" w:hAnsi="Bookman Old Style"/>
          <w:sz w:val="22"/>
          <w:szCs w:val="22"/>
          <w:lang w:val="es-ES_tradnl"/>
        </w:rPr>
        <w:t xml:space="preserve"> resultante del servicio consumido</w:t>
      </w:r>
    </w:p>
    <w:p w:rsidR="00B36410" w:rsidRPr="007D524A" w:rsidRDefault="00B36410" w:rsidP="00B36410">
      <w:pPr>
        <w:pStyle w:val="Ttulo2"/>
        <w:rPr>
          <w:rFonts w:ascii="Bookman Old Style" w:hAnsi="Bookman Old Style"/>
          <w:lang w:val="es-ES_tradnl"/>
        </w:rPr>
      </w:pPr>
      <w:bookmarkStart w:id="97" w:name="_Toc358799201"/>
      <w:bookmarkStart w:id="98" w:name="_Toc399771650"/>
      <w:r w:rsidRPr="007D524A">
        <w:rPr>
          <w:rFonts w:ascii="Bookman Old Style" w:hAnsi="Bookman Old Style"/>
          <w:lang w:val="es-ES_tradnl"/>
        </w:rPr>
        <w:t>Características del Usuario</w:t>
      </w:r>
      <w:r>
        <w:rPr>
          <w:rFonts w:ascii="Bookman Old Style" w:hAnsi="Bookman Old Style"/>
          <w:lang w:val="es-ES_tradnl"/>
        </w:rPr>
        <w:softHyphen/>
      </w:r>
      <w:r>
        <w:rPr>
          <w:rFonts w:ascii="Bookman Old Style" w:hAnsi="Bookman Old Style"/>
          <w:lang w:val="es-ES_tradnl"/>
        </w:rPr>
        <w:softHyphen/>
      </w:r>
      <w:bookmarkEnd w:id="97"/>
      <w:bookmarkEnd w:id="98"/>
    </w:p>
    <w:p w:rsidR="00B36410" w:rsidRPr="007D524A" w:rsidRDefault="00B36410" w:rsidP="00B36410">
      <w:pPr>
        <w:pStyle w:val="NormalInd"/>
        <w:rPr>
          <w:rFonts w:ascii="Bookman Old Style" w:hAnsi="Bookman Old Style"/>
          <w:lang w:val="es-ES_tradnl"/>
        </w:rPr>
      </w:pPr>
    </w:p>
    <w:p w:rsidR="00B36410" w:rsidRDefault="00C50116" w:rsidP="00B36410">
      <w:pPr>
        <w:pStyle w:val="NormalInd"/>
        <w:rPr>
          <w:rFonts w:ascii="Bookman Old Style" w:hAnsi="Bookman Old Style"/>
          <w:sz w:val="22"/>
          <w:szCs w:val="22"/>
          <w:lang w:val="es-ES_tradnl"/>
        </w:rPr>
      </w:pPr>
      <w:r>
        <w:rPr>
          <w:rFonts w:ascii="Bookman Old Style" w:hAnsi="Bookman Old Style"/>
          <w:b/>
          <w:sz w:val="22"/>
          <w:szCs w:val="22"/>
          <w:lang w:val="es-ES_tradnl"/>
        </w:rPr>
        <w:t xml:space="preserve">Usuarios anónimos: </w:t>
      </w:r>
      <w:r>
        <w:rPr>
          <w:rFonts w:ascii="Bookman Old Style" w:hAnsi="Bookman Old Style"/>
          <w:sz w:val="22"/>
          <w:szCs w:val="22"/>
          <w:lang w:val="es-ES_tradnl"/>
        </w:rPr>
        <w:t xml:space="preserve">a través de la construcción del cliente </w:t>
      </w:r>
      <w:proofErr w:type="spellStart"/>
      <w:r>
        <w:rPr>
          <w:rFonts w:ascii="Bookman Old Style" w:hAnsi="Bookman Old Style"/>
          <w:sz w:val="22"/>
          <w:szCs w:val="22"/>
          <w:lang w:val="es-ES_tradnl"/>
        </w:rPr>
        <w:t>Rest</w:t>
      </w:r>
      <w:proofErr w:type="spellEnd"/>
      <w:r>
        <w:rPr>
          <w:rFonts w:ascii="Bookman Old Style" w:hAnsi="Bookman Old Style"/>
          <w:sz w:val="22"/>
          <w:szCs w:val="22"/>
          <w:lang w:val="es-ES_tradnl"/>
        </w:rPr>
        <w:t xml:space="preserve"> web cualquier usuario podrá interactuar con el sistema. </w:t>
      </w:r>
    </w:p>
    <w:p w:rsidR="00C50116" w:rsidRDefault="00C50116" w:rsidP="00B36410">
      <w:pPr>
        <w:pStyle w:val="NormalInd"/>
        <w:rPr>
          <w:rFonts w:ascii="Bookman Old Style" w:hAnsi="Bookman Old Style"/>
          <w:b/>
          <w:sz w:val="22"/>
          <w:szCs w:val="22"/>
          <w:lang w:val="es-ES_tradnl"/>
        </w:rPr>
      </w:pPr>
    </w:p>
    <w:p w:rsidR="00C50116" w:rsidRPr="00C50116" w:rsidRDefault="00C50116" w:rsidP="00B36410">
      <w:pPr>
        <w:pStyle w:val="NormalInd"/>
        <w:rPr>
          <w:rFonts w:ascii="Bookman Old Style" w:hAnsi="Bookman Old Style"/>
          <w:sz w:val="22"/>
          <w:szCs w:val="22"/>
          <w:lang w:val="es-ES_tradnl"/>
        </w:rPr>
      </w:pPr>
      <w:r>
        <w:rPr>
          <w:rFonts w:ascii="Bookman Old Style" w:hAnsi="Bookman Old Style"/>
          <w:b/>
          <w:sz w:val="22"/>
          <w:szCs w:val="22"/>
          <w:lang w:val="es-ES_tradnl"/>
        </w:rPr>
        <w:t xml:space="preserve">Usuarios clientes </w:t>
      </w:r>
      <w:proofErr w:type="spellStart"/>
      <w:r>
        <w:rPr>
          <w:rFonts w:ascii="Bookman Old Style" w:hAnsi="Bookman Old Style"/>
          <w:b/>
          <w:sz w:val="22"/>
          <w:szCs w:val="22"/>
          <w:lang w:val="es-ES_tradnl"/>
        </w:rPr>
        <w:t>Rest</w:t>
      </w:r>
      <w:proofErr w:type="spellEnd"/>
      <w:r>
        <w:rPr>
          <w:rFonts w:ascii="Bookman Old Style" w:hAnsi="Bookman Old Style"/>
          <w:b/>
          <w:sz w:val="22"/>
          <w:szCs w:val="22"/>
          <w:lang w:val="es-ES_tradnl"/>
        </w:rPr>
        <w:t xml:space="preserve">: </w:t>
      </w:r>
      <w:r>
        <w:rPr>
          <w:rFonts w:ascii="Bookman Old Style" w:hAnsi="Bookman Old Style"/>
          <w:sz w:val="22"/>
          <w:szCs w:val="22"/>
          <w:lang w:val="es-ES_tradnl"/>
        </w:rPr>
        <w:t>los servicios web implementaos podrán responder al cualquier servicio que se pueda construir a partir de esos.</w:t>
      </w:r>
    </w:p>
    <w:p w:rsidR="00B36410" w:rsidRPr="007D524A" w:rsidRDefault="00B36410" w:rsidP="00B36410">
      <w:pPr>
        <w:pStyle w:val="Ttulo2"/>
        <w:rPr>
          <w:rFonts w:ascii="Bookman Old Style" w:hAnsi="Bookman Old Style"/>
          <w:lang w:val="es-ES_tradnl"/>
        </w:rPr>
      </w:pPr>
      <w:bookmarkStart w:id="99" w:name="_Toc358799202"/>
      <w:bookmarkStart w:id="100" w:name="_Toc399771651"/>
      <w:r w:rsidRPr="007D524A">
        <w:rPr>
          <w:rFonts w:ascii="Bookman Old Style" w:hAnsi="Bookman Old Style"/>
          <w:lang w:val="es-ES_tradnl"/>
        </w:rPr>
        <w:lastRenderedPageBreak/>
        <w:t>Limitaciones Generales</w:t>
      </w:r>
      <w:bookmarkEnd w:id="99"/>
      <w:bookmarkEnd w:id="100"/>
    </w:p>
    <w:p w:rsidR="00B36410" w:rsidRPr="007D524A" w:rsidRDefault="00B36410" w:rsidP="00B36410">
      <w:pPr>
        <w:ind w:left="720"/>
        <w:rPr>
          <w:rFonts w:ascii="Bookman Old Style" w:hAnsi="Bookman Old Style"/>
          <w:sz w:val="22"/>
          <w:szCs w:val="22"/>
          <w:lang w:val="es-ES_tradnl"/>
        </w:rPr>
      </w:pPr>
    </w:p>
    <w:p w:rsidR="00B36410" w:rsidRPr="00717D35" w:rsidRDefault="00B36410" w:rsidP="00B36410">
      <w:pPr>
        <w:pStyle w:val="NormalInd"/>
        <w:spacing w:before="120" w:after="120"/>
        <w:rPr>
          <w:rFonts w:ascii="Bookman Old Style" w:hAnsi="Bookman Old Style"/>
          <w:sz w:val="22"/>
          <w:szCs w:val="22"/>
          <w:lang w:val="es-ES_tradnl"/>
        </w:rPr>
      </w:pPr>
      <w:r w:rsidRPr="00717D35">
        <w:rPr>
          <w:rFonts w:ascii="Bookman Old Style" w:hAnsi="Bookman Old Style"/>
          <w:sz w:val="22"/>
          <w:szCs w:val="22"/>
          <w:lang w:val="es-ES_tradnl"/>
        </w:rPr>
        <w:t xml:space="preserve">A continuación se detallan </w:t>
      </w:r>
      <w:r w:rsidR="00C50116">
        <w:rPr>
          <w:rFonts w:ascii="Bookman Old Style" w:hAnsi="Bookman Old Style"/>
          <w:sz w:val="22"/>
          <w:szCs w:val="22"/>
          <w:lang w:val="es-ES_tradnl"/>
        </w:rPr>
        <w:t>limitaciones en cuanto al</w:t>
      </w:r>
      <w:r w:rsidRPr="00717D35">
        <w:rPr>
          <w:rFonts w:ascii="Bookman Old Style" w:hAnsi="Bookman Old Style"/>
          <w:sz w:val="22"/>
          <w:szCs w:val="22"/>
          <w:lang w:val="es-ES_tradnl"/>
        </w:rPr>
        <w:t xml:space="preserve"> </w:t>
      </w:r>
      <w:r w:rsidR="00C50116">
        <w:rPr>
          <w:rFonts w:ascii="Bookman Old Style" w:hAnsi="Bookman Old Style"/>
          <w:sz w:val="22"/>
          <w:szCs w:val="22"/>
          <w:lang w:val="es-ES_tradnl"/>
        </w:rPr>
        <w:t>software</w:t>
      </w:r>
      <w:r>
        <w:rPr>
          <w:rFonts w:ascii="Bookman Old Style" w:hAnsi="Bookman Old Style"/>
          <w:sz w:val="22"/>
          <w:szCs w:val="22"/>
          <w:lang w:val="es-ES_tradnl"/>
        </w:rPr>
        <w:t>:</w:t>
      </w:r>
    </w:p>
    <w:p w:rsidR="00C50116" w:rsidRDefault="00C50116" w:rsidP="00B36410">
      <w:pPr>
        <w:pStyle w:val="NormalInd"/>
        <w:numPr>
          <w:ilvl w:val="0"/>
          <w:numId w:val="5"/>
        </w:numPr>
        <w:spacing w:before="120" w:after="120"/>
        <w:rPr>
          <w:rFonts w:ascii="Bookman Old Style" w:hAnsi="Bookman Old Style"/>
          <w:sz w:val="22"/>
          <w:szCs w:val="22"/>
          <w:lang w:val="es-ES_tradnl"/>
        </w:rPr>
      </w:pPr>
      <w:r w:rsidRPr="00C50116">
        <w:rPr>
          <w:rFonts w:ascii="Bookman Old Style" w:hAnsi="Bookman Old Style"/>
          <w:sz w:val="22"/>
          <w:szCs w:val="22"/>
          <w:lang w:val="es-ES_tradnl"/>
        </w:rPr>
        <w:t xml:space="preserve">Todos los enlaces que se puedan realizar se los hará con recursos disponibles en el </w:t>
      </w:r>
      <w:proofErr w:type="spellStart"/>
      <w:r w:rsidRPr="00C50116">
        <w:rPr>
          <w:rFonts w:ascii="Bookman Old Style" w:hAnsi="Bookman Old Style"/>
          <w:sz w:val="22"/>
          <w:szCs w:val="22"/>
          <w:lang w:val="es-ES_tradnl"/>
        </w:rPr>
        <w:t>DataSet</w:t>
      </w:r>
      <w:proofErr w:type="spellEnd"/>
      <w:r w:rsidRPr="00C50116">
        <w:rPr>
          <w:rFonts w:ascii="Bookman Old Style" w:hAnsi="Bookman Old Style"/>
          <w:sz w:val="22"/>
          <w:szCs w:val="22"/>
          <w:lang w:val="es-ES_tradnl"/>
        </w:rPr>
        <w:t xml:space="preserve"> de DBpedia, esto significa que pueden existir recursos en otro</w:t>
      </w:r>
      <w:r>
        <w:rPr>
          <w:rFonts w:ascii="Bookman Old Style" w:hAnsi="Bookman Old Style"/>
          <w:sz w:val="22"/>
          <w:szCs w:val="22"/>
          <w:lang w:val="es-ES_tradnl"/>
        </w:rPr>
        <w:t xml:space="preserve"> u otros repositorios a los cuales no se los enlazara directamente.</w:t>
      </w:r>
    </w:p>
    <w:p w:rsidR="00B36410" w:rsidRDefault="00A87A4F" w:rsidP="00B36410">
      <w:pPr>
        <w:pStyle w:val="NormalInd"/>
        <w:numPr>
          <w:ilvl w:val="0"/>
          <w:numId w:val="5"/>
        </w:numPr>
        <w:spacing w:before="120" w:after="120"/>
        <w:rPr>
          <w:rFonts w:ascii="Bookman Old Style" w:hAnsi="Bookman Old Style"/>
          <w:sz w:val="22"/>
          <w:szCs w:val="22"/>
          <w:lang w:val="es-ES_tradnl"/>
        </w:rPr>
      </w:pPr>
      <w:r>
        <w:rPr>
          <w:rFonts w:ascii="Bookman Old Style" w:hAnsi="Bookman Old Style"/>
          <w:sz w:val="22"/>
          <w:szCs w:val="22"/>
          <w:lang w:val="es-ES_tradnl"/>
        </w:rPr>
        <w:t>De no existir el término extraído en DBpedia, no podrá ser enlazado.</w:t>
      </w:r>
    </w:p>
    <w:p w:rsidR="00A87A4F" w:rsidRPr="00717D35" w:rsidRDefault="00A87A4F" w:rsidP="00B36410">
      <w:pPr>
        <w:pStyle w:val="NormalInd"/>
        <w:numPr>
          <w:ilvl w:val="0"/>
          <w:numId w:val="5"/>
        </w:numPr>
        <w:spacing w:before="120" w:after="120"/>
        <w:rPr>
          <w:rFonts w:ascii="Bookman Old Style" w:hAnsi="Bookman Old Style"/>
          <w:sz w:val="22"/>
          <w:szCs w:val="22"/>
          <w:lang w:val="es-ES_tradnl"/>
        </w:rPr>
      </w:pPr>
      <w:r>
        <w:rPr>
          <w:rFonts w:ascii="Bookman Old Style" w:hAnsi="Bookman Old Style"/>
          <w:sz w:val="22"/>
          <w:szCs w:val="22"/>
          <w:lang w:val="es-ES_tradnl"/>
        </w:rPr>
        <w:t>La desambiguación de un “término” extraído de una publicación se realizara en base a los recursos disponibles en la DBpedia que son nombrado mediante este “termino”.</w:t>
      </w:r>
    </w:p>
    <w:p w:rsidR="00B36410" w:rsidRPr="002403A3" w:rsidRDefault="00B36410" w:rsidP="00B36410">
      <w:pPr>
        <w:pStyle w:val="Ttulo2"/>
        <w:rPr>
          <w:rFonts w:ascii="Bookman Old Style" w:hAnsi="Bookman Old Style"/>
          <w:lang w:val="es-ES_tradnl"/>
        </w:rPr>
      </w:pPr>
      <w:bookmarkStart w:id="101" w:name="_Toc358799203"/>
      <w:bookmarkStart w:id="102" w:name="_Toc399771652"/>
      <w:r w:rsidRPr="007D524A">
        <w:rPr>
          <w:rFonts w:ascii="Bookman Old Style" w:hAnsi="Bookman Old Style"/>
          <w:lang w:val="es-ES_tradnl"/>
        </w:rPr>
        <w:t>Asunciones y Dependencias</w:t>
      </w:r>
      <w:bookmarkEnd w:id="101"/>
      <w:bookmarkEnd w:id="102"/>
    </w:p>
    <w:p w:rsidR="00B36410" w:rsidRPr="0014402B" w:rsidRDefault="00B36410" w:rsidP="00B36410">
      <w:pPr>
        <w:pStyle w:val="NormalInd"/>
        <w:spacing w:before="240"/>
        <w:ind w:left="720"/>
        <w:rPr>
          <w:rFonts w:ascii="Bookman Old Style" w:hAnsi="Bookman Old Style"/>
          <w:b/>
          <w:sz w:val="22"/>
          <w:szCs w:val="22"/>
          <w:lang w:val="es-ES_tradnl"/>
        </w:rPr>
      </w:pPr>
      <w:r w:rsidRPr="0014402B">
        <w:rPr>
          <w:rFonts w:ascii="Bookman Old Style" w:hAnsi="Bookman Old Style"/>
          <w:b/>
          <w:sz w:val="22"/>
          <w:szCs w:val="22"/>
          <w:lang w:val="es-ES_tradnl"/>
        </w:rPr>
        <w:t>Asunciones</w:t>
      </w:r>
    </w:p>
    <w:p w:rsidR="00A87A4F" w:rsidRDefault="00A87A4F" w:rsidP="00A87A4F">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 xml:space="preserve">Posibles errores en extracción de términos del texto de las publicaciones debido a faltar </w:t>
      </w:r>
      <w:proofErr w:type="spellStart"/>
      <w:r>
        <w:rPr>
          <w:rFonts w:ascii="Bookman Old Style" w:hAnsi="Bookman Old Style"/>
          <w:sz w:val="22"/>
          <w:szCs w:val="22"/>
          <w:lang w:val="es-ES_tradnl"/>
        </w:rPr>
        <w:t>tipeado</w:t>
      </w:r>
      <w:proofErr w:type="spellEnd"/>
      <w:r>
        <w:rPr>
          <w:rFonts w:ascii="Bookman Old Style" w:hAnsi="Bookman Old Style"/>
          <w:sz w:val="22"/>
          <w:szCs w:val="22"/>
          <w:lang w:val="es-ES_tradnl"/>
        </w:rPr>
        <w:t xml:space="preserve"> o error humano en la escritura del texto.</w:t>
      </w:r>
    </w:p>
    <w:p w:rsidR="00A87A4F" w:rsidRDefault="00A87A4F"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Posibles errores el en enlace de a DBpedia producto de no existir recurso o error de desambiguación.</w:t>
      </w:r>
    </w:p>
    <w:p w:rsidR="00B36410" w:rsidRPr="00717D35" w:rsidRDefault="00B36410" w:rsidP="00B36410">
      <w:pPr>
        <w:pStyle w:val="NormalInd"/>
        <w:spacing w:before="240"/>
        <w:ind w:left="720"/>
        <w:rPr>
          <w:rFonts w:ascii="Bookman Old Style" w:hAnsi="Bookman Old Style"/>
          <w:b/>
          <w:sz w:val="22"/>
          <w:szCs w:val="22"/>
          <w:lang w:val="es-ES_tradnl"/>
        </w:rPr>
      </w:pPr>
      <w:r w:rsidRPr="00717D35">
        <w:rPr>
          <w:rFonts w:ascii="Bookman Old Style" w:hAnsi="Bookman Old Style"/>
          <w:b/>
          <w:sz w:val="22"/>
          <w:szCs w:val="22"/>
          <w:lang w:val="es-ES_tradnl"/>
        </w:rPr>
        <w:t>Dependencias</w:t>
      </w:r>
    </w:p>
    <w:p w:rsidR="00A87A4F" w:rsidRDefault="009B37A7"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Se desarrollara en lenguaje de programación de alto nivel Python 2.7 y algunas de sus librerías especializadas en procesamiento de lenguaje natural, levantamiento de servicios, consultas SPARQL, etc.</w:t>
      </w:r>
    </w:p>
    <w:p w:rsidR="009B37A7" w:rsidRDefault="009B37A7"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Cliente desarrollara en base a HTML, CSS, JavaScript, etc.</w:t>
      </w:r>
    </w:p>
    <w:p w:rsidR="00B36410" w:rsidRDefault="009B37A7" w:rsidP="00B36410">
      <w:pPr>
        <w:pStyle w:val="NormalInd"/>
        <w:numPr>
          <w:ilvl w:val="0"/>
          <w:numId w:val="2"/>
        </w:numPr>
        <w:spacing w:before="120" w:after="120"/>
        <w:ind w:left="1570" w:hanging="357"/>
        <w:rPr>
          <w:rFonts w:ascii="Bookman Old Style" w:hAnsi="Bookman Old Style"/>
          <w:sz w:val="22"/>
          <w:szCs w:val="22"/>
          <w:lang w:val="es-ES_tradnl"/>
        </w:rPr>
      </w:pPr>
      <w:r>
        <w:rPr>
          <w:rFonts w:ascii="Bookman Old Style" w:hAnsi="Bookman Old Style"/>
          <w:sz w:val="22"/>
          <w:szCs w:val="22"/>
          <w:lang w:val="es-ES_tradnl"/>
        </w:rPr>
        <w:t>De navegadores web que soporte tecnologías en las que se construirá en cliente para poder acceder a este.</w:t>
      </w:r>
    </w:p>
    <w:p w:rsidR="009B37A7" w:rsidRDefault="009B37A7" w:rsidP="009B37A7">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Default="00B36410" w:rsidP="00B36410">
      <w:pPr>
        <w:pStyle w:val="NormalInd"/>
        <w:spacing w:before="120" w:after="120"/>
        <w:ind w:left="1570"/>
        <w:rPr>
          <w:rFonts w:ascii="Bookman Old Style" w:hAnsi="Bookman Old Style"/>
          <w:sz w:val="22"/>
          <w:szCs w:val="22"/>
          <w:lang w:val="es-ES_tradnl"/>
        </w:rPr>
      </w:pPr>
    </w:p>
    <w:p w:rsidR="00B36410" w:rsidRPr="003C4E68" w:rsidRDefault="00B36410" w:rsidP="00B36410">
      <w:pPr>
        <w:pStyle w:val="NormalInd"/>
        <w:spacing w:before="120" w:after="120"/>
        <w:ind w:left="1570"/>
        <w:rPr>
          <w:rFonts w:ascii="Bookman Old Style" w:hAnsi="Bookman Old Style"/>
          <w:sz w:val="22"/>
          <w:szCs w:val="22"/>
          <w:lang w:val="es-ES_tradnl"/>
        </w:rPr>
      </w:pPr>
    </w:p>
    <w:p w:rsidR="00B36410" w:rsidRPr="007D524A" w:rsidRDefault="00B36410" w:rsidP="00B36410">
      <w:pPr>
        <w:pStyle w:val="Ttulo1"/>
        <w:rPr>
          <w:rFonts w:ascii="Bookman Old Style" w:hAnsi="Bookman Old Style"/>
          <w:lang w:val="es-ES_tradnl"/>
        </w:rPr>
      </w:pPr>
      <w:bookmarkStart w:id="103" w:name="_Toc358799204"/>
      <w:bookmarkStart w:id="104" w:name="_Toc399771653"/>
      <w:r w:rsidRPr="007D524A">
        <w:rPr>
          <w:rFonts w:ascii="Bookman Old Style" w:hAnsi="Bookman Old Style"/>
          <w:lang w:val="es-ES_tradnl"/>
        </w:rPr>
        <w:lastRenderedPageBreak/>
        <w:t>Requerimientos Funcionales.</w:t>
      </w:r>
      <w:bookmarkEnd w:id="103"/>
      <w:bookmarkEnd w:id="104"/>
    </w:p>
    <w:p w:rsidR="00B36410" w:rsidRPr="00262600" w:rsidRDefault="00B36410" w:rsidP="00B36410">
      <w:pPr>
        <w:pStyle w:val="Ttulo2"/>
        <w:tabs>
          <w:tab w:val="clear" w:pos="720"/>
          <w:tab w:val="num" w:pos="1170"/>
        </w:tabs>
        <w:ind w:left="1134" w:hanging="720"/>
        <w:rPr>
          <w:rFonts w:ascii="Bookman Old Style" w:hAnsi="Bookman Old Style"/>
          <w:lang w:val="es-ES_tradnl"/>
        </w:rPr>
      </w:pPr>
      <w:bookmarkStart w:id="105" w:name="_Toc358799205"/>
      <w:bookmarkStart w:id="106" w:name="_Toc399771654"/>
      <w:r w:rsidRPr="00262600">
        <w:rPr>
          <w:rFonts w:ascii="Bookman Old Style" w:hAnsi="Bookman Old Style"/>
          <w:lang w:val="es-ES_tradnl"/>
        </w:rPr>
        <w:t xml:space="preserve">REQ001 </w:t>
      </w:r>
      <w:bookmarkEnd w:id="105"/>
      <w:bookmarkEnd w:id="106"/>
      <w:r w:rsidR="00262600" w:rsidRPr="00262600">
        <w:rPr>
          <w:rFonts w:ascii="Bookman Old Style" w:hAnsi="Bookman Old Style"/>
          <w:lang w:val="es-ES_tradnl"/>
        </w:rPr>
        <w:t>Extraer entidades y palabra relevantes</w:t>
      </w:r>
    </w:p>
    <w:p w:rsidR="00B36410" w:rsidRDefault="00B36410" w:rsidP="00B36410">
      <w:pPr>
        <w:pStyle w:val="NormalInd"/>
        <w:ind w:left="1134"/>
        <w:rPr>
          <w:rFonts w:ascii="Bookman Old Style" w:hAnsi="Bookman Old Style"/>
          <w:b/>
          <w:sz w:val="22"/>
          <w:szCs w:val="22"/>
          <w:lang w:val="es-ES_tradnl"/>
        </w:rPr>
      </w:pPr>
      <w:bookmarkStart w:id="107" w:name="_Toc358799206"/>
      <w:r>
        <w:rPr>
          <w:rFonts w:ascii="Bookman Old Style" w:hAnsi="Bookman Old Style"/>
          <w:b/>
          <w:sz w:val="22"/>
          <w:szCs w:val="22"/>
          <w:lang w:val="es-ES_tradnl"/>
        </w:rPr>
        <w:t xml:space="preserve">Descripción </w:t>
      </w:r>
    </w:p>
    <w:p w:rsidR="00262600" w:rsidRPr="00262600" w:rsidRDefault="00262600" w:rsidP="00262600">
      <w:pPr>
        <w:ind w:left="1124"/>
        <w:rPr>
          <w:rFonts w:ascii="Bookman Old Style" w:hAnsi="Bookman Old Style"/>
          <w:sz w:val="22"/>
          <w:szCs w:val="22"/>
          <w:lang w:val="es-ES_tradnl"/>
        </w:rPr>
      </w:pPr>
      <w:r w:rsidRPr="00262600">
        <w:rPr>
          <w:rFonts w:ascii="Bookman Old Style" w:hAnsi="Bookman Old Style"/>
          <w:sz w:val="22"/>
          <w:szCs w:val="22"/>
          <w:lang w:val="es-ES_tradnl"/>
        </w:rPr>
        <w:t>Descubrir datos relevantes en el texto, a quien se describe y las palabra relevantes que lo acompañan</w:t>
      </w:r>
    </w:p>
    <w:p w:rsidR="00262600" w:rsidRPr="00262600" w:rsidRDefault="00262600" w:rsidP="00B36410">
      <w:pPr>
        <w:ind w:left="1124"/>
        <w:rPr>
          <w:rFonts w:ascii="Bookman Old Style" w:hAnsi="Bookman Old Style"/>
          <w:sz w:val="22"/>
          <w:szCs w:val="22"/>
        </w:rPr>
      </w:pPr>
    </w:p>
    <w:p w:rsidR="00B36410" w:rsidRPr="00262600" w:rsidRDefault="00B36410" w:rsidP="00B36410">
      <w:pPr>
        <w:pStyle w:val="NormalInd"/>
        <w:ind w:left="1134"/>
        <w:rPr>
          <w:rFonts w:ascii="Bookman Old Style" w:hAnsi="Bookman Old Style"/>
          <w:b/>
          <w:sz w:val="22"/>
          <w:szCs w:val="22"/>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Default="00B36410" w:rsidP="00B36410">
      <w:pPr>
        <w:pStyle w:val="Prrafodelista"/>
        <w:spacing w:line="276" w:lineRule="auto"/>
        <w:ind w:left="1844"/>
        <w:jc w:val="left"/>
        <w:rPr>
          <w:rFonts w:ascii="Bookman Old Style" w:hAnsi="Bookman Old Style"/>
          <w:sz w:val="22"/>
          <w:szCs w:val="22"/>
          <w:lang w:val="es-ES_tradnl"/>
        </w:rPr>
      </w:pPr>
    </w:p>
    <w:p w:rsidR="00B36410" w:rsidRPr="001E0A79" w:rsidRDefault="00262600" w:rsidP="00B36410">
      <w:pPr>
        <w:pStyle w:val="Prrafodelista"/>
        <w:numPr>
          <w:ilvl w:val="0"/>
          <w:numId w:val="6"/>
        </w:numPr>
        <w:tabs>
          <w:tab w:val="num" w:pos="1282"/>
        </w:tabs>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Texto</w:t>
      </w:r>
    </w:p>
    <w:p w:rsidR="00B36410" w:rsidRPr="001C204B" w:rsidRDefault="00B36410" w:rsidP="00B36410">
      <w:pPr>
        <w:pStyle w:val="NormalInd"/>
        <w:ind w:left="1134"/>
        <w:rPr>
          <w:rFonts w:ascii="Bookman Old Style" w:hAnsi="Bookman Old Style"/>
          <w:b/>
          <w:sz w:val="22"/>
          <w:szCs w:val="22"/>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Pr="007D524A" w:rsidRDefault="00B36410" w:rsidP="00B36410">
      <w:pPr>
        <w:pStyle w:val="NormalInd"/>
        <w:ind w:left="1134"/>
        <w:rPr>
          <w:rFonts w:ascii="Bookman Old Style" w:hAnsi="Bookman Old Style"/>
          <w:b/>
          <w:sz w:val="22"/>
          <w:szCs w:val="22"/>
          <w:lang w:val="es-ES_tradnl"/>
        </w:rPr>
      </w:pPr>
    </w:p>
    <w:p w:rsidR="00B36410" w:rsidRDefault="006812F2" w:rsidP="00B36410">
      <w:pPr>
        <w:numPr>
          <w:ilvl w:val="0"/>
          <w:numId w:val="7"/>
        </w:numPr>
        <w:tabs>
          <w:tab w:val="clear" w:pos="360"/>
          <w:tab w:val="num" w:pos="1484"/>
        </w:tabs>
        <w:ind w:left="1844"/>
        <w:rPr>
          <w:rFonts w:ascii="Bookman Old Style" w:hAnsi="Bookman Old Style"/>
          <w:sz w:val="22"/>
          <w:szCs w:val="22"/>
          <w:lang w:val="es-ES_tradnl"/>
        </w:rPr>
      </w:pPr>
      <w:r>
        <w:rPr>
          <w:rFonts w:ascii="Bookman Old Style" w:hAnsi="Bookman Old Style"/>
          <w:sz w:val="22"/>
          <w:szCs w:val="22"/>
          <w:lang w:val="es-ES_tradnl"/>
        </w:rPr>
        <w:t>Tokenización</w:t>
      </w:r>
      <w:r w:rsidR="00262600">
        <w:rPr>
          <w:rFonts w:ascii="Bookman Old Style" w:hAnsi="Bookman Old Style"/>
          <w:sz w:val="22"/>
          <w:szCs w:val="22"/>
          <w:lang w:val="es-ES_tradnl"/>
        </w:rPr>
        <w:t xml:space="preserve"> del texto en sentencias (oraciones)</w:t>
      </w:r>
      <w:r>
        <w:rPr>
          <w:rFonts w:ascii="Bookman Old Style" w:hAnsi="Bookman Old Style"/>
          <w:sz w:val="22"/>
          <w:szCs w:val="22"/>
          <w:lang w:val="es-ES_tradnl"/>
        </w:rPr>
        <w:t>, separa todas las sentencias</w:t>
      </w:r>
      <w:r w:rsidR="00B36410">
        <w:rPr>
          <w:rFonts w:ascii="Bookman Old Style" w:hAnsi="Bookman Old Style"/>
          <w:sz w:val="22"/>
          <w:szCs w:val="22"/>
          <w:lang w:val="es-ES_tradnl"/>
        </w:rPr>
        <w:t>.</w:t>
      </w:r>
    </w:p>
    <w:p w:rsidR="006812F2" w:rsidRDefault="006812F2" w:rsidP="00B36410">
      <w:pPr>
        <w:numPr>
          <w:ilvl w:val="0"/>
          <w:numId w:val="7"/>
        </w:numPr>
        <w:tabs>
          <w:tab w:val="clear" w:pos="360"/>
          <w:tab w:val="num" w:pos="1484"/>
        </w:tabs>
        <w:ind w:left="1844"/>
        <w:rPr>
          <w:rFonts w:ascii="Bookman Old Style" w:hAnsi="Bookman Old Style"/>
          <w:sz w:val="22"/>
          <w:szCs w:val="22"/>
          <w:lang w:val="es-ES_tradnl"/>
        </w:rPr>
      </w:pPr>
      <w:r>
        <w:rPr>
          <w:rFonts w:ascii="Bookman Old Style" w:hAnsi="Bookman Old Style"/>
          <w:sz w:val="22"/>
          <w:szCs w:val="22"/>
          <w:lang w:val="es-ES_tradnl"/>
        </w:rPr>
        <w:t>Tokenización de las sentencias en palabras.</w:t>
      </w:r>
    </w:p>
    <w:p w:rsidR="00B36410" w:rsidRDefault="006812F2" w:rsidP="00B36410">
      <w:pPr>
        <w:numPr>
          <w:ilvl w:val="0"/>
          <w:numId w:val="7"/>
        </w:numPr>
        <w:tabs>
          <w:tab w:val="clear" w:pos="360"/>
          <w:tab w:val="num" w:pos="1484"/>
        </w:tabs>
        <w:ind w:left="1844"/>
        <w:rPr>
          <w:rFonts w:ascii="Bookman Old Style" w:hAnsi="Bookman Old Style"/>
          <w:sz w:val="22"/>
          <w:szCs w:val="22"/>
          <w:lang w:val="es-ES_tradnl"/>
        </w:rPr>
      </w:pPr>
      <w:r>
        <w:rPr>
          <w:rFonts w:ascii="Bookman Old Style" w:hAnsi="Bookman Old Style"/>
          <w:sz w:val="22"/>
          <w:szCs w:val="22"/>
          <w:lang w:val="es-ES_tradnl"/>
        </w:rPr>
        <w:t>Etiquetar (</w:t>
      </w:r>
      <w:proofErr w:type="spellStart"/>
      <w:r>
        <w:rPr>
          <w:rFonts w:ascii="Bookman Old Style" w:hAnsi="Bookman Old Style"/>
          <w:sz w:val="22"/>
          <w:szCs w:val="22"/>
          <w:lang w:val="es-ES_tradnl"/>
        </w:rPr>
        <w:t>Part</w:t>
      </w:r>
      <w:proofErr w:type="spellEnd"/>
      <w:r>
        <w:rPr>
          <w:rFonts w:ascii="Bookman Old Style" w:hAnsi="Bookman Old Style"/>
          <w:sz w:val="22"/>
          <w:szCs w:val="22"/>
          <w:lang w:val="es-ES_tradnl"/>
        </w:rPr>
        <w:t xml:space="preserve"> of </w:t>
      </w:r>
      <w:proofErr w:type="spellStart"/>
      <w:r>
        <w:rPr>
          <w:rFonts w:ascii="Bookman Old Style" w:hAnsi="Bookman Old Style"/>
          <w:sz w:val="22"/>
          <w:szCs w:val="22"/>
          <w:lang w:val="es-ES_tradnl"/>
        </w:rPr>
        <w:t>Speech</w:t>
      </w:r>
      <w:proofErr w:type="spellEnd"/>
      <w:r>
        <w:rPr>
          <w:rFonts w:ascii="Bookman Old Style" w:hAnsi="Bookman Old Style"/>
          <w:sz w:val="22"/>
          <w:szCs w:val="22"/>
          <w:lang w:val="es-ES_tradnl"/>
        </w:rPr>
        <w:t>).</w:t>
      </w:r>
    </w:p>
    <w:p w:rsidR="006812F2" w:rsidRDefault="006812F2" w:rsidP="00B36410">
      <w:pPr>
        <w:numPr>
          <w:ilvl w:val="0"/>
          <w:numId w:val="7"/>
        </w:numPr>
        <w:tabs>
          <w:tab w:val="clear" w:pos="360"/>
          <w:tab w:val="num" w:pos="1484"/>
        </w:tabs>
        <w:ind w:left="1844"/>
        <w:rPr>
          <w:rFonts w:ascii="Bookman Old Style" w:hAnsi="Bookman Old Style"/>
          <w:sz w:val="22"/>
          <w:szCs w:val="22"/>
          <w:lang w:val="es-ES_tradnl"/>
        </w:rPr>
      </w:pPr>
      <w:r>
        <w:rPr>
          <w:rFonts w:ascii="Bookman Old Style" w:hAnsi="Bookman Old Style"/>
          <w:sz w:val="22"/>
          <w:szCs w:val="22"/>
          <w:lang w:val="es-ES_tradnl"/>
        </w:rPr>
        <w:t>Extracción en base a etiquetas.</w:t>
      </w:r>
    </w:p>
    <w:p w:rsidR="00B36410" w:rsidRPr="001C204B" w:rsidRDefault="00B36410" w:rsidP="00B36410">
      <w:pPr>
        <w:spacing w:line="276" w:lineRule="auto"/>
        <w:jc w:val="left"/>
        <w:rPr>
          <w:rFonts w:ascii="Bookman Old Style" w:hAnsi="Bookman Old Style"/>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pStyle w:val="NormalInd"/>
        <w:ind w:left="1134"/>
        <w:rPr>
          <w:rFonts w:ascii="Bookman Old Style" w:hAnsi="Bookman Old Style"/>
          <w:b/>
          <w:sz w:val="22"/>
          <w:szCs w:val="22"/>
          <w:lang w:val="es-ES_tradnl"/>
        </w:rPr>
      </w:pPr>
    </w:p>
    <w:bookmarkEnd w:id="107"/>
    <w:p w:rsidR="00B36410" w:rsidRPr="008B50B1" w:rsidRDefault="006812F2" w:rsidP="00B36410">
      <w:pPr>
        <w:pStyle w:val="Prrafodelista"/>
        <w:numPr>
          <w:ilvl w:val="0"/>
          <w:numId w:val="9"/>
        </w:numPr>
        <w:jc w:val="left"/>
        <w:rPr>
          <w:rFonts w:ascii="Bookman Old Style" w:hAnsi="Bookman Old Style"/>
          <w:sz w:val="22"/>
          <w:szCs w:val="22"/>
          <w:lang w:val="es-ES_tradnl"/>
        </w:rPr>
      </w:pPr>
      <w:r>
        <w:rPr>
          <w:rFonts w:ascii="Bookman Old Style" w:hAnsi="Bookman Old Style"/>
          <w:sz w:val="22"/>
          <w:szCs w:val="22"/>
          <w:lang w:val="es-ES_tradnl"/>
        </w:rPr>
        <w:t>JSON con entidades y palabras claves extraídas</w:t>
      </w:r>
    </w:p>
    <w:p w:rsidR="006812F2" w:rsidRDefault="006812F2" w:rsidP="006812F2">
      <w:pPr>
        <w:pStyle w:val="Ttulo2"/>
        <w:tabs>
          <w:tab w:val="clear" w:pos="720"/>
          <w:tab w:val="num" w:pos="1170"/>
        </w:tabs>
        <w:spacing w:after="0"/>
        <w:ind w:left="1134" w:hanging="720"/>
        <w:rPr>
          <w:rFonts w:ascii="Bookman Old Style" w:hAnsi="Bookman Old Style"/>
          <w:lang w:val="es-ES_tradnl"/>
        </w:rPr>
      </w:pPr>
      <w:bookmarkStart w:id="108" w:name="_Toc399771656"/>
      <w:bookmarkStart w:id="109" w:name="_Toc399771655"/>
      <w:bookmarkStart w:id="110" w:name="_Toc358487586"/>
      <w:bookmarkStart w:id="111" w:name="_Toc358799207"/>
      <w:r w:rsidRPr="006812F2">
        <w:rPr>
          <w:rFonts w:ascii="Bookman Old Style" w:hAnsi="Bookman Old Style"/>
          <w:lang w:val="es-ES_tradnl"/>
        </w:rPr>
        <w:t>REQ00</w:t>
      </w:r>
      <w:r>
        <w:rPr>
          <w:rFonts w:ascii="Bookman Old Style" w:hAnsi="Bookman Old Style"/>
          <w:lang w:val="es-ES_tradnl"/>
        </w:rPr>
        <w:t>2</w:t>
      </w:r>
      <w:r w:rsidRPr="006812F2">
        <w:rPr>
          <w:rFonts w:ascii="Bookman Old Style" w:hAnsi="Bookman Old Style"/>
          <w:lang w:val="es-ES_tradnl"/>
        </w:rPr>
        <w:t xml:space="preserve"> </w:t>
      </w:r>
      <w:bookmarkEnd w:id="108"/>
      <w:r w:rsidRPr="006812F2">
        <w:rPr>
          <w:rFonts w:ascii="Bookman Old Style" w:hAnsi="Bookman Old Style"/>
          <w:lang w:val="es-ES_tradnl"/>
        </w:rPr>
        <w:t>Enlazar entidades y palabra relevantes con LOD Cloud</w:t>
      </w:r>
    </w:p>
    <w:p w:rsidR="006812F2" w:rsidRPr="006812F2" w:rsidRDefault="006812F2" w:rsidP="006812F2">
      <w:pPr>
        <w:pStyle w:val="NormalInd"/>
        <w:rPr>
          <w:lang w:val="es-ES_tradnl"/>
        </w:rPr>
      </w:pPr>
    </w:p>
    <w:p w:rsidR="006812F2" w:rsidRDefault="006812F2" w:rsidP="006812F2">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6812F2" w:rsidRPr="00DC51CB" w:rsidRDefault="006812F2" w:rsidP="006812F2">
      <w:pPr>
        <w:ind w:left="1124"/>
        <w:rPr>
          <w:rFonts w:ascii="Bookman Old Style" w:hAnsi="Bookman Old Style"/>
          <w:sz w:val="22"/>
          <w:szCs w:val="22"/>
          <w:lang w:val="es-ES_tradnl"/>
        </w:rPr>
      </w:pPr>
      <w:r w:rsidRPr="006812F2">
        <w:rPr>
          <w:rFonts w:ascii="Bookman Old Style" w:hAnsi="Bookman Old Style"/>
          <w:sz w:val="22"/>
          <w:szCs w:val="22"/>
          <w:lang w:val="es-ES_tradnl"/>
        </w:rPr>
        <w:t>Se enlazara los términos encontrados en caso de que sea posible con la LOD Cloud</w:t>
      </w:r>
    </w:p>
    <w:p w:rsidR="006812F2" w:rsidRDefault="006812F2" w:rsidP="006812F2">
      <w:pPr>
        <w:pStyle w:val="NormalInd"/>
        <w:ind w:left="1134"/>
        <w:rPr>
          <w:rFonts w:ascii="Bookman Old Style" w:hAnsi="Bookman Old Style"/>
          <w:b/>
          <w:sz w:val="22"/>
          <w:szCs w:val="22"/>
          <w:lang w:val="es-ES_tradnl"/>
        </w:rPr>
      </w:pPr>
    </w:p>
    <w:p w:rsidR="006812F2" w:rsidRDefault="006812F2" w:rsidP="006812F2">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6812F2" w:rsidRPr="007D524A" w:rsidRDefault="006812F2" w:rsidP="006812F2">
      <w:pPr>
        <w:pStyle w:val="NormalInd"/>
        <w:ind w:left="1134"/>
        <w:rPr>
          <w:rFonts w:ascii="Bookman Old Style" w:hAnsi="Bookman Old Style"/>
          <w:b/>
          <w:sz w:val="22"/>
          <w:szCs w:val="22"/>
          <w:lang w:val="es-ES_tradnl"/>
        </w:rPr>
      </w:pPr>
    </w:p>
    <w:p w:rsidR="006812F2" w:rsidRDefault="006812F2" w:rsidP="006812F2">
      <w:pPr>
        <w:pStyle w:val="NormalInd"/>
        <w:numPr>
          <w:ilvl w:val="0"/>
          <w:numId w:val="10"/>
        </w:numPr>
        <w:rPr>
          <w:rFonts w:ascii="Bookman Old Style" w:hAnsi="Bookman Old Style"/>
          <w:sz w:val="22"/>
          <w:szCs w:val="22"/>
          <w:lang w:val="es-ES_tradnl"/>
        </w:rPr>
      </w:pPr>
      <w:r>
        <w:rPr>
          <w:rFonts w:ascii="Bookman Old Style" w:hAnsi="Bookman Old Style"/>
          <w:sz w:val="22"/>
          <w:szCs w:val="22"/>
          <w:lang w:val="es-ES_tradnl"/>
        </w:rPr>
        <w:t xml:space="preserve">JSON estructurado por procesos anteriores con entidades a </w:t>
      </w:r>
      <w:proofErr w:type="spellStart"/>
      <w:r>
        <w:rPr>
          <w:rFonts w:ascii="Bookman Old Style" w:hAnsi="Bookman Old Style"/>
          <w:sz w:val="22"/>
          <w:szCs w:val="22"/>
          <w:lang w:val="es-ES_tradnl"/>
        </w:rPr>
        <w:t>enazar</w:t>
      </w:r>
      <w:proofErr w:type="spellEnd"/>
    </w:p>
    <w:p w:rsidR="006812F2" w:rsidRDefault="006812F2" w:rsidP="006812F2">
      <w:pPr>
        <w:pStyle w:val="NormalInd"/>
        <w:ind w:left="1134"/>
        <w:rPr>
          <w:rFonts w:ascii="Bookman Old Style" w:hAnsi="Bookman Old Style"/>
          <w:b/>
          <w:sz w:val="22"/>
          <w:szCs w:val="22"/>
          <w:lang w:val="es-ES_tradnl"/>
        </w:rPr>
      </w:pPr>
    </w:p>
    <w:p w:rsidR="006812F2" w:rsidRPr="007D524A" w:rsidRDefault="006812F2" w:rsidP="006812F2">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6812F2" w:rsidRPr="007D524A" w:rsidRDefault="006812F2" w:rsidP="006812F2">
      <w:pPr>
        <w:spacing w:line="276" w:lineRule="auto"/>
        <w:ind w:left="1124"/>
        <w:jc w:val="left"/>
        <w:rPr>
          <w:rFonts w:ascii="Bookman Old Style" w:hAnsi="Bookman Old Style"/>
          <w:sz w:val="22"/>
          <w:szCs w:val="22"/>
          <w:lang w:val="es-ES_tradnl"/>
        </w:rPr>
      </w:pPr>
    </w:p>
    <w:p w:rsidR="000C5B66" w:rsidRDefault="006812F2" w:rsidP="000C5B66">
      <w:pPr>
        <w:numPr>
          <w:ilvl w:val="0"/>
          <w:numId w:val="1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 xml:space="preserve">Consultar a DBpedia por </w:t>
      </w:r>
      <w:r w:rsidR="000C5B66">
        <w:rPr>
          <w:rFonts w:ascii="Bookman Old Style" w:hAnsi="Bookman Old Style"/>
          <w:sz w:val="22"/>
          <w:szCs w:val="22"/>
          <w:lang w:val="es-ES_tradnl"/>
        </w:rPr>
        <w:t>recursos que sean nombrados con las entidades y palabras relevantes extraídas del texto de entrada.</w:t>
      </w:r>
    </w:p>
    <w:p w:rsidR="006812F2" w:rsidRPr="008F639B" w:rsidRDefault="006812F2" w:rsidP="006812F2">
      <w:pPr>
        <w:pStyle w:val="NormalInd"/>
        <w:ind w:left="1134"/>
        <w:rPr>
          <w:rFonts w:ascii="Bookman Old Style" w:hAnsi="Bookman Old Style"/>
          <w:sz w:val="22"/>
          <w:szCs w:val="22"/>
          <w:lang w:val="es-ES_tradnl"/>
        </w:rPr>
      </w:pPr>
    </w:p>
    <w:p w:rsidR="006812F2" w:rsidRPr="007D524A" w:rsidRDefault="006812F2" w:rsidP="006812F2">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6812F2" w:rsidRPr="007D524A" w:rsidRDefault="006812F2" w:rsidP="006812F2">
      <w:pPr>
        <w:ind w:left="1134"/>
        <w:rPr>
          <w:rFonts w:ascii="Times New Roman" w:hAnsi="Times New Roman"/>
          <w:color w:val="000000"/>
          <w:sz w:val="24"/>
          <w:lang w:val="es-ES_tradnl" w:eastAsia="es-ES"/>
        </w:rPr>
      </w:pPr>
    </w:p>
    <w:p w:rsidR="006812F2" w:rsidRPr="006812F2" w:rsidRDefault="000C5B66" w:rsidP="006812F2">
      <w:pPr>
        <w:pStyle w:val="NormalInd"/>
        <w:numPr>
          <w:ilvl w:val="0"/>
          <w:numId w:val="13"/>
        </w:numPr>
        <w:rPr>
          <w:rFonts w:ascii="Bookman Old Style" w:hAnsi="Bookman Old Style"/>
          <w:sz w:val="22"/>
          <w:szCs w:val="22"/>
          <w:lang w:val="es-ES_tradnl"/>
        </w:rPr>
      </w:pPr>
      <w:r>
        <w:rPr>
          <w:rFonts w:ascii="Bookman Old Style" w:hAnsi="Bookman Old Style"/>
          <w:sz w:val="22"/>
          <w:szCs w:val="22"/>
          <w:lang w:val="es-ES_tradnl"/>
        </w:rPr>
        <w:t>JSON estructurado con los enlaces de los recursos de DBpedia.</w:t>
      </w:r>
    </w:p>
    <w:p w:rsidR="00B36410" w:rsidRPr="006812F2" w:rsidRDefault="00B36410" w:rsidP="00B36410">
      <w:pPr>
        <w:pStyle w:val="Ttulo2"/>
        <w:tabs>
          <w:tab w:val="clear" w:pos="720"/>
          <w:tab w:val="num" w:pos="1170"/>
        </w:tabs>
        <w:spacing w:after="0"/>
        <w:ind w:left="1134" w:hanging="720"/>
        <w:rPr>
          <w:rFonts w:ascii="Bookman Old Style" w:hAnsi="Bookman Old Style"/>
          <w:lang w:val="es-ES_tradnl"/>
        </w:rPr>
      </w:pPr>
      <w:r w:rsidRPr="006812F2">
        <w:rPr>
          <w:rFonts w:ascii="Bookman Old Style" w:hAnsi="Bookman Old Style"/>
          <w:lang w:val="es-ES_tradnl"/>
        </w:rPr>
        <w:lastRenderedPageBreak/>
        <w:t xml:space="preserve">REQ002 </w:t>
      </w:r>
      <w:bookmarkEnd w:id="109"/>
      <w:r w:rsidR="006812F2" w:rsidRPr="006812F2">
        <w:rPr>
          <w:rFonts w:ascii="Bookman Old Style" w:hAnsi="Bookman Old Style"/>
          <w:lang w:val="es-ES_tradnl"/>
        </w:rPr>
        <w:t>Desambiguar entidades y palabra relevantes</w:t>
      </w:r>
    </w:p>
    <w:p w:rsidR="006812F2" w:rsidRDefault="006812F2"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B36410" w:rsidRPr="006812F2" w:rsidRDefault="006812F2" w:rsidP="00B36410">
      <w:pPr>
        <w:pStyle w:val="NormalInd"/>
        <w:ind w:left="1134"/>
        <w:rPr>
          <w:rFonts w:ascii="Bookman Old Style" w:hAnsi="Bookman Old Style"/>
          <w:sz w:val="22"/>
          <w:szCs w:val="22"/>
          <w:lang w:val="es-ES_tradnl"/>
        </w:rPr>
      </w:pPr>
      <w:r w:rsidRPr="006812F2">
        <w:rPr>
          <w:rFonts w:ascii="Bookman Old Style" w:hAnsi="Bookman Old Style"/>
          <w:sz w:val="22"/>
          <w:szCs w:val="22"/>
          <w:lang w:val="es-ES_tradnl"/>
        </w:rPr>
        <w:t>Se determinara el sentido con que las palabras estas siendo usadas en caso de que estas sean ambiguas</w:t>
      </w:r>
    </w:p>
    <w:p w:rsidR="006812F2" w:rsidRDefault="006812F2"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Pr="007D524A" w:rsidRDefault="00B36410" w:rsidP="00B36410">
      <w:pPr>
        <w:pStyle w:val="NormalInd"/>
        <w:ind w:left="1134"/>
        <w:rPr>
          <w:rFonts w:ascii="Bookman Old Style" w:hAnsi="Bookman Old Style"/>
          <w:b/>
          <w:sz w:val="22"/>
          <w:szCs w:val="22"/>
          <w:lang w:val="es-ES_tradnl"/>
        </w:rPr>
      </w:pPr>
    </w:p>
    <w:p w:rsidR="00B36410" w:rsidRDefault="006812F2" w:rsidP="00B36410">
      <w:pPr>
        <w:pStyle w:val="NormalInd"/>
        <w:numPr>
          <w:ilvl w:val="0"/>
          <w:numId w:val="10"/>
        </w:numPr>
        <w:rPr>
          <w:rFonts w:ascii="Bookman Old Style" w:hAnsi="Bookman Old Style"/>
          <w:sz w:val="22"/>
          <w:szCs w:val="22"/>
          <w:lang w:val="es-ES_tradnl"/>
        </w:rPr>
      </w:pPr>
      <w:r>
        <w:rPr>
          <w:rFonts w:ascii="Bookman Old Style" w:hAnsi="Bookman Old Style"/>
          <w:sz w:val="22"/>
          <w:szCs w:val="22"/>
          <w:lang w:val="es-ES_tradnl"/>
        </w:rPr>
        <w:t>JSON procesos anteriores</w:t>
      </w:r>
      <w:r w:rsidR="00B36410">
        <w:rPr>
          <w:rFonts w:ascii="Bookman Old Style" w:hAnsi="Bookman Old Style"/>
          <w:sz w:val="22"/>
          <w:szCs w:val="22"/>
          <w:lang w:val="es-ES_tradnl"/>
        </w:rPr>
        <w:t xml:space="preserve"> </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Default="00B36410" w:rsidP="00B36410">
      <w:pPr>
        <w:spacing w:line="276" w:lineRule="auto"/>
        <w:ind w:left="1854"/>
        <w:jc w:val="left"/>
        <w:rPr>
          <w:rFonts w:ascii="Bookman Old Style" w:hAnsi="Bookman Old Style"/>
          <w:sz w:val="22"/>
          <w:szCs w:val="22"/>
          <w:lang w:val="es-ES_tradnl"/>
        </w:rPr>
      </w:pPr>
    </w:p>
    <w:p w:rsidR="00B36410" w:rsidRDefault="006812F2" w:rsidP="00B36410">
      <w:pPr>
        <w:numPr>
          <w:ilvl w:val="0"/>
          <w:numId w:val="12"/>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Aplicar algoritmo s de desambiguación en base a contexto.</w:t>
      </w:r>
    </w:p>
    <w:p w:rsidR="006812F2" w:rsidRPr="0073035B" w:rsidRDefault="006812F2" w:rsidP="00B36410">
      <w:pPr>
        <w:numPr>
          <w:ilvl w:val="0"/>
          <w:numId w:val="12"/>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Determinar sentido utilizado en base a mejor resultado de coincidencia.</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ind w:left="1134"/>
        <w:rPr>
          <w:rFonts w:ascii="Times New Roman" w:hAnsi="Times New Roman"/>
          <w:color w:val="000000"/>
          <w:sz w:val="24"/>
          <w:lang w:val="es-ES_tradnl" w:eastAsia="es-ES"/>
        </w:rPr>
      </w:pPr>
    </w:p>
    <w:p w:rsidR="00B36410" w:rsidRDefault="006812F2" w:rsidP="00B36410">
      <w:pPr>
        <w:pStyle w:val="NormalInd"/>
        <w:numPr>
          <w:ilvl w:val="0"/>
          <w:numId w:val="8"/>
        </w:numPr>
        <w:rPr>
          <w:rFonts w:ascii="Bookman Old Style" w:hAnsi="Bookman Old Style"/>
          <w:sz w:val="22"/>
          <w:szCs w:val="22"/>
          <w:lang w:val="es-ES_tradnl"/>
        </w:rPr>
      </w:pPr>
      <w:r>
        <w:rPr>
          <w:rFonts w:ascii="Bookman Old Style" w:hAnsi="Bookman Old Style"/>
          <w:sz w:val="22"/>
          <w:szCs w:val="22"/>
          <w:lang w:val="es-ES_tradnl"/>
        </w:rPr>
        <w:t>JSON con términos desambiguados.</w:t>
      </w:r>
    </w:p>
    <w:p w:rsidR="00B36410" w:rsidRPr="007D524A" w:rsidRDefault="00B36410" w:rsidP="00B36410">
      <w:pPr>
        <w:pStyle w:val="Ttulo2"/>
        <w:tabs>
          <w:tab w:val="clear" w:pos="720"/>
          <w:tab w:val="num" w:pos="1170"/>
        </w:tabs>
        <w:ind w:left="1170" w:hanging="720"/>
        <w:rPr>
          <w:rFonts w:ascii="Bookman Old Style" w:hAnsi="Bookman Old Style"/>
          <w:lang w:val="es-ES_tradnl"/>
        </w:rPr>
      </w:pPr>
      <w:bookmarkStart w:id="112" w:name="_Toc399771657"/>
      <w:bookmarkEnd w:id="110"/>
      <w:r w:rsidRPr="007D524A">
        <w:rPr>
          <w:rFonts w:ascii="Bookman Old Style" w:hAnsi="Bookman Old Style"/>
          <w:lang w:val="es-ES_tradnl"/>
        </w:rPr>
        <w:t>REQ00</w:t>
      </w:r>
      <w:r>
        <w:rPr>
          <w:rFonts w:ascii="Bookman Old Style" w:hAnsi="Bookman Old Style"/>
          <w:lang w:val="es-ES_tradnl"/>
        </w:rPr>
        <w:t xml:space="preserve">4 </w:t>
      </w:r>
      <w:bookmarkEnd w:id="112"/>
      <w:r w:rsidR="00886DD0" w:rsidRPr="00886DD0">
        <w:rPr>
          <w:rFonts w:ascii="Bookman Old Style" w:hAnsi="Bookman Old Style"/>
          <w:lang w:val="es-ES_tradnl"/>
        </w:rPr>
        <w:t>Levantar servicios REST separados para los procesos relevantes.</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886DD0" w:rsidRPr="0046680F" w:rsidRDefault="00886DD0" w:rsidP="00B36410">
      <w:pPr>
        <w:ind w:left="1124"/>
        <w:rPr>
          <w:rFonts w:ascii="Bookman Old Style" w:hAnsi="Bookman Old Style"/>
          <w:sz w:val="22"/>
          <w:szCs w:val="22"/>
          <w:lang w:val="es-ES_tradnl"/>
        </w:rPr>
      </w:pPr>
      <w:r w:rsidRPr="00886DD0">
        <w:rPr>
          <w:rFonts w:ascii="Bookman Old Style" w:hAnsi="Bookman Old Style"/>
          <w:sz w:val="22"/>
          <w:szCs w:val="22"/>
          <w:lang w:val="es-ES_tradnl"/>
        </w:rPr>
        <w:t>Para que los procesos relevantes dentro del sistema puedan ser reutilizados se levantaran servicios individuales</w:t>
      </w:r>
      <w:r>
        <w:rPr>
          <w:rFonts w:ascii="Bookman Old Style" w:hAnsi="Bookman Old Style"/>
          <w:sz w:val="22"/>
          <w:szCs w:val="22"/>
          <w:lang w:val="es-ES_tradnl"/>
        </w:rPr>
        <w:t xml:space="preserve">. </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Default="00B36410" w:rsidP="00B36410">
      <w:pPr>
        <w:pStyle w:val="Prrafodelista"/>
        <w:spacing w:line="276" w:lineRule="auto"/>
        <w:ind w:left="1844"/>
        <w:jc w:val="left"/>
        <w:rPr>
          <w:rFonts w:ascii="Bookman Old Style" w:hAnsi="Bookman Old Style"/>
          <w:sz w:val="22"/>
          <w:szCs w:val="22"/>
          <w:lang w:val="es-ES_tradnl"/>
        </w:rPr>
      </w:pPr>
    </w:p>
    <w:p w:rsidR="00886DD0" w:rsidRDefault="00886DD0" w:rsidP="00B36410">
      <w:pPr>
        <w:pStyle w:val="NormalInd"/>
        <w:numPr>
          <w:ilvl w:val="0"/>
          <w:numId w:val="6"/>
        </w:numPr>
        <w:rPr>
          <w:rFonts w:ascii="Bookman Old Style" w:hAnsi="Bookman Old Style"/>
          <w:sz w:val="22"/>
          <w:szCs w:val="22"/>
          <w:lang w:val="es-ES_tradnl"/>
        </w:rPr>
      </w:pPr>
      <w:r>
        <w:rPr>
          <w:rFonts w:ascii="Bookman Old Style" w:hAnsi="Bookman Old Style"/>
          <w:sz w:val="22"/>
          <w:szCs w:val="22"/>
          <w:lang w:val="es-ES_tradnl"/>
        </w:rPr>
        <w:t>JSON.</w:t>
      </w:r>
    </w:p>
    <w:p w:rsidR="00B36410" w:rsidRDefault="00886DD0" w:rsidP="00B36410">
      <w:pPr>
        <w:pStyle w:val="NormalInd"/>
        <w:numPr>
          <w:ilvl w:val="0"/>
          <w:numId w:val="6"/>
        </w:numPr>
        <w:rPr>
          <w:rFonts w:ascii="Bookman Old Style" w:hAnsi="Bookman Old Style"/>
          <w:sz w:val="22"/>
          <w:szCs w:val="22"/>
          <w:lang w:val="es-ES_tradnl"/>
        </w:rPr>
      </w:pPr>
      <w:r>
        <w:rPr>
          <w:rFonts w:ascii="Bookman Old Style" w:hAnsi="Bookman Old Style"/>
          <w:sz w:val="22"/>
          <w:szCs w:val="22"/>
          <w:lang w:val="es-ES_tradnl"/>
        </w:rPr>
        <w:t>Texto.</w:t>
      </w:r>
    </w:p>
    <w:p w:rsidR="00B36410" w:rsidRPr="001C204B" w:rsidRDefault="00B36410" w:rsidP="00B36410">
      <w:pPr>
        <w:pStyle w:val="NormalInd"/>
        <w:ind w:left="1134"/>
        <w:rPr>
          <w:rFonts w:ascii="Bookman Old Style" w:hAnsi="Bookman Old Style"/>
          <w:b/>
          <w:sz w:val="22"/>
          <w:szCs w:val="22"/>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Default="00B36410" w:rsidP="00B36410">
      <w:pPr>
        <w:ind w:left="1844"/>
        <w:rPr>
          <w:rFonts w:ascii="Bookman Old Style" w:hAnsi="Bookman Old Style"/>
          <w:sz w:val="22"/>
          <w:szCs w:val="22"/>
          <w:lang w:val="es-ES_tradnl"/>
        </w:rPr>
      </w:pPr>
    </w:p>
    <w:p w:rsidR="00886DD0" w:rsidRDefault="00886DD0" w:rsidP="00B36410">
      <w:pPr>
        <w:numPr>
          <w:ilvl w:val="0"/>
          <w:numId w:val="14"/>
        </w:numPr>
        <w:ind w:left="1834"/>
        <w:rPr>
          <w:rFonts w:ascii="Bookman Old Style" w:hAnsi="Bookman Old Style"/>
          <w:sz w:val="22"/>
          <w:szCs w:val="22"/>
          <w:lang w:val="es-ES_tradnl"/>
        </w:rPr>
      </w:pPr>
      <w:r w:rsidRPr="00886DD0">
        <w:rPr>
          <w:rFonts w:ascii="Bookman Old Style" w:hAnsi="Bookman Old Style"/>
          <w:sz w:val="22"/>
          <w:szCs w:val="22"/>
          <w:lang w:val="es-ES_tradnl"/>
        </w:rPr>
        <w:t>Se invoca l</w:t>
      </w:r>
      <w:r>
        <w:rPr>
          <w:rFonts w:ascii="Bookman Old Style" w:hAnsi="Bookman Old Style"/>
          <w:sz w:val="22"/>
          <w:szCs w:val="22"/>
          <w:lang w:val="es-ES_tradnl"/>
        </w:rPr>
        <w:t>a</w:t>
      </w:r>
      <w:r w:rsidRPr="00886DD0">
        <w:rPr>
          <w:rFonts w:ascii="Bookman Old Style" w:hAnsi="Bookman Old Style"/>
          <w:sz w:val="22"/>
          <w:szCs w:val="22"/>
          <w:lang w:val="es-ES_tradnl"/>
        </w:rPr>
        <w:t>s funciones necesarias del sis</w:t>
      </w:r>
      <w:r>
        <w:rPr>
          <w:rFonts w:ascii="Bookman Old Style" w:hAnsi="Bookman Old Style"/>
          <w:sz w:val="22"/>
          <w:szCs w:val="22"/>
          <w:lang w:val="es-ES_tradnl"/>
        </w:rPr>
        <w:t>te</w:t>
      </w:r>
      <w:r w:rsidRPr="00886DD0">
        <w:rPr>
          <w:rFonts w:ascii="Bookman Old Style" w:hAnsi="Bookman Old Style"/>
          <w:sz w:val="22"/>
          <w:szCs w:val="22"/>
          <w:lang w:val="es-ES_tradnl"/>
        </w:rPr>
        <w:t>m</w:t>
      </w:r>
      <w:r>
        <w:rPr>
          <w:rFonts w:ascii="Bookman Old Style" w:hAnsi="Bookman Old Style"/>
          <w:sz w:val="22"/>
          <w:szCs w:val="22"/>
          <w:lang w:val="es-ES_tradnl"/>
        </w:rPr>
        <w:t>a</w:t>
      </w:r>
      <w:r w:rsidRPr="00886DD0">
        <w:rPr>
          <w:rFonts w:ascii="Bookman Old Style" w:hAnsi="Bookman Old Style"/>
          <w:sz w:val="22"/>
          <w:szCs w:val="22"/>
          <w:lang w:val="es-ES_tradnl"/>
        </w:rPr>
        <w:t xml:space="preserve"> para resolver la petición del servi</w:t>
      </w:r>
      <w:r>
        <w:rPr>
          <w:rFonts w:ascii="Bookman Old Style" w:hAnsi="Bookman Old Style"/>
          <w:sz w:val="22"/>
          <w:szCs w:val="22"/>
          <w:lang w:val="es-ES_tradnl"/>
        </w:rPr>
        <w:t>ci</w:t>
      </w:r>
      <w:r w:rsidRPr="00886DD0">
        <w:rPr>
          <w:rFonts w:ascii="Bookman Old Style" w:hAnsi="Bookman Old Style"/>
          <w:sz w:val="22"/>
          <w:szCs w:val="22"/>
          <w:lang w:val="es-ES_tradnl"/>
        </w:rPr>
        <w:t>o llamado</w:t>
      </w:r>
      <w:r>
        <w:rPr>
          <w:rFonts w:ascii="Bookman Old Style" w:hAnsi="Bookman Old Style"/>
          <w:sz w:val="22"/>
          <w:szCs w:val="22"/>
          <w:lang w:val="es-ES_tradnl"/>
        </w:rPr>
        <w:t>.</w:t>
      </w:r>
    </w:p>
    <w:p w:rsidR="00886DD0" w:rsidRPr="00886DD0" w:rsidRDefault="00886DD0" w:rsidP="00B36410">
      <w:pPr>
        <w:numPr>
          <w:ilvl w:val="0"/>
          <w:numId w:val="14"/>
        </w:numPr>
        <w:ind w:left="1834"/>
        <w:rPr>
          <w:rFonts w:ascii="Bookman Old Style" w:hAnsi="Bookman Old Style"/>
          <w:sz w:val="22"/>
          <w:szCs w:val="22"/>
          <w:lang w:val="es-ES_tradnl"/>
        </w:rPr>
      </w:pPr>
      <w:r w:rsidRPr="00886DD0">
        <w:rPr>
          <w:rFonts w:ascii="Bookman Old Style" w:hAnsi="Bookman Old Style"/>
          <w:sz w:val="22"/>
          <w:szCs w:val="22"/>
          <w:lang w:val="es-ES_tradnl"/>
        </w:rPr>
        <w:t>Se estructurará la data en JSON</w:t>
      </w:r>
      <w:r>
        <w:rPr>
          <w:rFonts w:ascii="Bookman Old Style" w:hAnsi="Bookman Old Style"/>
          <w:sz w:val="22"/>
          <w:szCs w:val="22"/>
          <w:lang w:val="es-ES_tradnl"/>
        </w:rPr>
        <w:t>.</w:t>
      </w:r>
    </w:p>
    <w:p w:rsidR="00886DD0" w:rsidRDefault="00886DD0" w:rsidP="00B36410">
      <w:pPr>
        <w:numPr>
          <w:ilvl w:val="0"/>
          <w:numId w:val="14"/>
        </w:numPr>
        <w:ind w:left="1834"/>
        <w:rPr>
          <w:rFonts w:ascii="Bookman Old Style" w:hAnsi="Bookman Old Style"/>
          <w:sz w:val="22"/>
          <w:szCs w:val="22"/>
          <w:lang w:val="es-ES_tradnl"/>
        </w:rPr>
      </w:pPr>
      <w:r>
        <w:rPr>
          <w:rFonts w:ascii="Bookman Old Style" w:hAnsi="Bookman Old Style"/>
          <w:sz w:val="22"/>
          <w:szCs w:val="22"/>
          <w:lang w:val="es-ES_tradnl"/>
        </w:rPr>
        <w:t xml:space="preserve">Se </w:t>
      </w:r>
      <w:r w:rsidR="00411B2E">
        <w:rPr>
          <w:rFonts w:ascii="Bookman Old Style" w:hAnsi="Bookman Old Style"/>
          <w:sz w:val="22"/>
          <w:szCs w:val="22"/>
          <w:lang w:val="es-ES_tradnl"/>
        </w:rPr>
        <w:t>devuelve el JSON ya sea al servicio que lo invocó o al cliente si este fuese el origen de la invocación del servicio.</w:t>
      </w:r>
    </w:p>
    <w:p w:rsidR="00B36410" w:rsidRDefault="00B36410" w:rsidP="00B36410">
      <w:pPr>
        <w:ind w:left="1834"/>
        <w:rPr>
          <w:rFonts w:ascii="Bookman Old Style" w:hAnsi="Bookman Old Style"/>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pStyle w:val="NormalInd"/>
        <w:ind w:left="1134"/>
        <w:rPr>
          <w:rFonts w:ascii="Bookman Old Style" w:hAnsi="Bookman Old Style"/>
          <w:b/>
          <w:sz w:val="22"/>
          <w:szCs w:val="22"/>
          <w:lang w:val="es-ES_tradnl"/>
        </w:rPr>
      </w:pPr>
    </w:p>
    <w:p w:rsidR="00B36410" w:rsidRPr="00E45920" w:rsidRDefault="00411B2E" w:rsidP="00B36410">
      <w:pPr>
        <w:pStyle w:val="NormalInd"/>
        <w:numPr>
          <w:ilvl w:val="0"/>
          <w:numId w:val="13"/>
        </w:numPr>
        <w:rPr>
          <w:rFonts w:ascii="Bookman Old Style" w:hAnsi="Bookman Old Style"/>
          <w:sz w:val="22"/>
          <w:szCs w:val="22"/>
          <w:lang w:val="es-ES_tradnl"/>
        </w:rPr>
      </w:pPr>
      <w:r>
        <w:rPr>
          <w:rFonts w:ascii="Bookman Old Style" w:hAnsi="Bookman Old Style"/>
          <w:sz w:val="22"/>
          <w:szCs w:val="22"/>
          <w:lang w:val="es-ES_tradnl"/>
        </w:rPr>
        <w:t>JSON estructurado de acuerdo al servicio invocado.</w:t>
      </w:r>
    </w:p>
    <w:p w:rsidR="00B36410" w:rsidRPr="007D524A" w:rsidRDefault="00B36410" w:rsidP="00B36410">
      <w:pPr>
        <w:pStyle w:val="Ttulo2"/>
        <w:tabs>
          <w:tab w:val="clear" w:pos="720"/>
          <w:tab w:val="num" w:pos="1170"/>
        </w:tabs>
        <w:ind w:left="1170" w:hanging="720"/>
        <w:rPr>
          <w:rFonts w:ascii="Bookman Old Style" w:hAnsi="Bookman Old Style"/>
          <w:lang w:val="es-ES_tradnl"/>
        </w:rPr>
      </w:pPr>
      <w:bookmarkStart w:id="113" w:name="_Toc399771658"/>
      <w:r w:rsidRPr="00014875">
        <w:rPr>
          <w:rFonts w:ascii="Bookman Old Style" w:hAnsi="Bookman Old Style"/>
          <w:lang w:val="es-ES_tradnl"/>
        </w:rPr>
        <w:t>REQ00</w:t>
      </w:r>
      <w:r>
        <w:rPr>
          <w:rFonts w:ascii="Bookman Old Style" w:hAnsi="Bookman Old Style"/>
          <w:lang w:val="es-ES_tradnl"/>
        </w:rPr>
        <w:t xml:space="preserve">5 </w:t>
      </w:r>
      <w:bookmarkEnd w:id="111"/>
      <w:bookmarkEnd w:id="113"/>
      <w:r w:rsidR="00411B2E" w:rsidRPr="00411B2E">
        <w:rPr>
          <w:rFonts w:ascii="Bookman Old Style" w:hAnsi="Bookman Old Style"/>
          <w:lang w:val="es-ES_tradnl"/>
        </w:rPr>
        <w:t>Frontal UI Web</w:t>
      </w:r>
    </w:p>
    <w:p w:rsidR="00B36410" w:rsidRDefault="00B36410" w:rsidP="00B36410">
      <w:pPr>
        <w:pStyle w:val="NormalInd"/>
        <w:ind w:left="1134"/>
        <w:rPr>
          <w:rFonts w:ascii="Bookman Old Style" w:hAnsi="Bookman Old Style"/>
          <w:b/>
          <w:sz w:val="22"/>
          <w:szCs w:val="22"/>
          <w:lang w:val="es-ES_tradnl"/>
        </w:rPr>
      </w:pPr>
    </w:p>
    <w:p w:rsidR="00B36410" w:rsidRDefault="00B36410" w:rsidP="00B36410">
      <w:pPr>
        <w:pStyle w:val="NormalInd"/>
        <w:ind w:left="1134"/>
        <w:rPr>
          <w:rFonts w:ascii="Bookman Old Style" w:hAnsi="Bookman Old Style"/>
          <w:b/>
          <w:sz w:val="22"/>
          <w:szCs w:val="22"/>
          <w:lang w:val="es-ES_tradnl"/>
        </w:rPr>
      </w:pPr>
      <w:r>
        <w:rPr>
          <w:rFonts w:ascii="Bookman Old Style" w:hAnsi="Bookman Old Style"/>
          <w:b/>
          <w:sz w:val="22"/>
          <w:szCs w:val="22"/>
          <w:lang w:val="es-ES_tradnl"/>
        </w:rPr>
        <w:t xml:space="preserve">Descripción </w:t>
      </w:r>
    </w:p>
    <w:p w:rsidR="00411B2E" w:rsidRPr="00411B2E" w:rsidRDefault="00411B2E" w:rsidP="00411B2E">
      <w:pPr>
        <w:pStyle w:val="NormalInd"/>
        <w:ind w:left="1134"/>
        <w:rPr>
          <w:rFonts w:ascii="Bookman Old Style" w:hAnsi="Bookman Old Style"/>
          <w:sz w:val="22"/>
          <w:szCs w:val="22"/>
          <w:lang w:val="es-ES_tradnl"/>
        </w:rPr>
      </w:pPr>
      <w:r w:rsidRPr="00411B2E">
        <w:rPr>
          <w:rFonts w:ascii="Bookman Old Style" w:hAnsi="Bookman Old Style"/>
          <w:sz w:val="22"/>
          <w:szCs w:val="22"/>
          <w:lang w:val="es-ES_tradnl"/>
        </w:rPr>
        <w:lastRenderedPageBreak/>
        <w:t>Construir una interfaz web que permita visualizar el comportamiento del sistema, es decir, la integración de los servicios y su funcionamiento individual</w:t>
      </w:r>
    </w:p>
    <w:p w:rsidR="00B36410" w:rsidRPr="00411B2E" w:rsidRDefault="00B36410" w:rsidP="00B36410">
      <w:pPr>
        <w:pStyle w:val="NormalInd"/>
        <w:ind w:left="1134"/>
        <w:rPr>
          <w:rFonts w:ascii="Bookman Old Style" w:hAnsi="Bookman Old Style"/>
          <w:b/>
          <w:sz w:val="22"/>
          <w:szCs w:val="22"/>
        </w:rPr>
      </w:pPr>
    </w:p>
    <w:p w:rsidR="00B36410"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Entrada</w:t>
      </w:r>
    </w:p>
    <w:p w:rsidR="00B36410" w:rsidRPr="007D524A" w:rsidRDefault="00B36410" w:rsidP="00B36410">
      <w:pPr>
        <w:pStyle w:val="NormalInd"/>
        <w:ind w:left="1134"/>
        <w:rPr>
          <w:rFonts w:ascii="Bookman Old Style" w:hAnsi="Bookman Old Style"/>
          <w:b/>
          <w:sz w:val="22"/>
          <w:szCs w:val="22"/>
          <w:lang w:val="es-ES_tradnl"/>
        </w:rPr>
      </w:pPr>
    </w:p>
    <w:p w:rsidR="00B36410" w:rsidRDefault="00411B2E" w:rsidP="00B36410">
      <w:pPr>
        <w:pStyle w:val="NormalInd"/>
        <w:numPr>
          <w:ilvl w:val="0"/>
          <w:numId w:val="10"/>
        </w:numPr>
        <w:rPr>
          <w:rFonts w:ascii="Bookman Old Style" w:hAnsi="Bookman Old Style"/>
          <w:sz w:val="22"/>
          <w:szCs w:val="22"/>
          <w:lang w:val="es-ES_tradnl"/>
        </w:rPr>
      </w:pPr>
      <w:r>
        <w:rPr>
          <w:rFonts w:ascii="Bookman Old Style" w:hAnsi="Bookman Old Style"/>
          <w:sz w:val="22"/>
          <w:szCs w:val="22"/>
          <w:lang w:val="es-ES_tradnl"/>
        </w:rPr>
        <w:t>Texto</w:t>
      </w:r>
    </w:p>
    <w:p w:rsidR="00B36410" w:rsidRDefault="00B36410" w:rsidP="00B36410">
      <w:pPr>
        <w:pStyle w:val="NormalInd"/>
        <w:ind w:left="1134"/>
        <w:rPr>
          <w:rFonts w:ascii="Bookman Old Style" w:hAnsi="Bookman Old Style"/>
          <w:b/>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Proceso</w:t>
      </w:r>
    </w:p>
    <w:p w:rsidR="00B36410" w:rsidRPr="007D524A" w:rsidRDefault="00B36410" w:rsidP="00B36410">
      <w:pPr>
        <w:spacing w:line="276" w:lineRule="auto"/>
        <w:ind w:left="1124"/>
        <w:jc w:val="left"/>
        <w:rPr>
          <w:rFonts w:ascii="Bookman Old Style" w:hAnsi="Bookman Old Style"/>
          <w:sz w:val="22"/>
          <w:szCs w:val="22"/>
          <w:lang w:val="es-ES_tradnl"/>
        </w:rPr>
      </w:pPr>
    </w:p>
    <w:p w:rsidR="00411B2E" w:rsidRDefault="00B36410"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 xml:space="preserve"> </w:t>
      </w:r>
      <w:r w:rsidR="00411B2E">
        <w:rPr>
          <w:rFonts w:ascii="Bookman Old Style" w:hAnsi="Bookman Old Style"/>
          <w:sz w:val="22"/>
          <w:szCs w:val="22"/>
          <w:lang w:val="es-ES_tradnl"/>
        </w:rPr>
        <w:t>Introducir texto a ser procesado</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Seleccionar servicios a ser invocados</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Esperar resultado</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Procesar resultado</w:t>
      </w:r>
    </w:p>
    <w:p w:rsidR="00411B2E" w:rsidRDefault="00411B2E" w:rsidP="00411B2E">
      <w:pPr>
        <w:numPr>
          <w:ilvl w:val="0"/>
          <w:numId w:val="25"/>
        </w:numPr>
        <w:spacing w:line="276" w:lineRule="auto"/>
        <w:jc w:val="left"/>
        <w:rPr>
          <w:rFonts w:ascii="Bookman Old Style" w:hAnsi="Bookman Old Style"/>
          <w:sz w:val="22"/>
          <w:szCs w:val="22"/>
          <w:lang w:val="es-ES_tradnl"/>
        </w:rPr>
      </w:pPr>
      <w:r>
        <w:rPr>
          <w:rFonts w:ascii="Bookman Old Style" w:hAnsi="Bookman Old Style"/>
          <w:sz w:val="22"/>
          <w:szCs w:val="22"/>
          <w:lang w:val="es-ES_tradnl"/>
        </w:rPr>
        <w:t>Presentar resultado procesado</w:t>
      </w:r>
    </w:p>
    <w:p w:rsidR="00B36410" w:rsidRPr="008F639B" w:rsidRDefault="00B36410" w:rsidP="00B36410">
      <w:pPr>
        <w:pStyle w:val="NormalInd"/>
        <w:ind w:left="1134"/>
        <w:rPr>
          <w:rFonts w:ascii="Bookman Old Style" w:hAnsi="Bookman Old Style"/>
          <w:sz w:val="22"/>
          <w:szCs w:val="22"/>
          <w:lang w:val="es-ES_tradnl"/>
        </w:rPr>
      </w:pPr>
    </w:p>
    <w:p w:rsidR="00B36410" w:rsidRPr="007D524A" w:rsidRDefault="00B36410" w:rsidP="00B36410">
      <w:pPr>
        <w:pStyle w:val="NormalInd"/>
        <w:ind w:left="1134"/>
        <w:rPr>
          <w:rFonts w:ascii="Bookman Old Style" w:hAnsi="Bookman Old Style"/>
          <w:b/>
          <w:sz w:val="22"/>
          <w:szCs w:val="22"/>
          <w:lang w:val="es-ES_tradnl"/>
        </w:rPr>
      </w:pPr>
      <w:r w:rsidRPr="007D524A">
        <w:rPr>
          <w:rFonts w:ascii="Bookman Old Style" w:hAnsi="Bookman Old Style"/>
          <w:b/>
          <w:sz w:val="22"/>
          <w:szCs w:val="22"/>
          <w:lang w:val="es-ES_tradnl"/>
        </w:rPr>
        <w:t>Salida</w:t>
      </w:r>
    </w:p>
    <w:p w:rsidR="00B36410" w:rsidRPr="007D524A" w:rsidRDefault="00B36410" w:rsidP="00B36410">
      <w:pPr>
        <w:ind w:left="1134"/>
        <w:rPr>
          <w:rFonts w:ascii="Times New Roman" w:hAnsi="Times New Roman"/>
          <w:color w:val="000000"/>
          <w:sz w:val="24"/>
          <w:lang w:val="es-ES_tradnl" w:eastAsia="es-ES"/>
        </w:rPr>
      </w:pPr>
    </w:p>
    <w:p w:rsidR="00B36410" w:rsidRDefault="009F1BC4" w:rsidP="00B36410">
      <w:pPr>
        <w:pStyle w:val="NormalInd"/>
        <w:numPr>
          <w:ilvl w:val="0"/>
          <w:numId w:val="8"/>
        </w:numPr>
        <w:rPr>
          <w:rFonts w:ascii="Bookman Old Style" w:hAnsi="Bookman Old Style"/>
          <w:sz w:val="22"/>
          <w:szCs w:val="22"/>
          <w:lang w:val="es-ES_tradnl"/>
        </w:rPr>
      </w:pPr>
      <w:r>
        <w:rPr>
          <w:rFonts w:ascii="Bookman Old Style" w:hAnsi="Bookman Old Style"/>
          <w:sz w:val="22"/>
          <w:szCs w:val="22"/>
          <w:lang w:val="es-ES_tradnl"/>
        </w:rPr>
        <w:t>Resultado gráfico de servicios invocados.</w:t>
      </w:r>
      <w:bookmarkStart w:id="114" w:name="_GoBack"/>
      <w:bookmarkEnd w:id="114"/>
    </w:p>
    <w:p w:rsidR="00B36410" w:rsidRDefault="00B36410" w:rsidP="00B36410">
      <w:pPr>
        <w:pStyle w:val="NormalInd"/>
        <w:ind w:left="1854"/>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Default="00B36410" w:rsidP="00B36410">
      <w:pPr>
        <w:pStyle w:val="NormalInd"/>
        <w:rPr>
          <w:rFonts w:ascii="Bookman Old Style" w:hAnsi="Bookman Old Style"/>
          <w:sz w:val="22"/>
          <w:szCs w:val="22"/>
          <w:lang w:val="es-ES_tradnl"/>
        </w:rPr>
      </w:pPr>
    </w:p>
    <w:p w:rsidR="00B36410" w:rsidRPr="008C76FA" w:rsidRDefault="00B36410" w:rsidP="00B36410">
      <w:pPr>
        <w:pStyle w:val="NormalInd"/>
        <w:rPr>
          <w:rFonts w:ascii="Bookman Old Style" w:hAnsi="Bookman Old Style"/>
          <w:sz w:val="22"/>
          <w:szCs w:val="22"/>
          <w:lang w:val="es-ES_tradnl"/>
        </w:rPr>
      </w:pPr>
    </w:p>
    <w:tbl>
      <w:tblPr>
        <w:tblW w:w="0" w:type="auto"/>
        <w:jc w:val="center"/>
        <w:tblLook w:val="04A0" w:firstRow="1" w:lastRow="0" w:firstColumn="1" w:lastColumn="0" w:noHBand="0" w:noVBand="1"/>
      </w:tblPr>
      <w:tblGrid>
        <w:gridCol w:w="4464"/>
        <w:gridCol w:w="4464"/>
      </w:tblGrid>
      <w:tr w:rsidR="00B36410" w:rsidRPr="007E1238" w:rsidTr="00A87A4F">
        <w:trPr>
          <w:jc w:val="center"/>
          <w:ins w:id="115" w:author="Lenovo-UTPL" w:date="2012-05-28T18:07:00Z"/>
        </w:trPr>
        <w:tc>
          <w:tcPr>
            <w:tcW w:w="4464" w:type="dxa"/>
            <w:shd w:val="clear" w:color="auto" w:fill="auto"/>
          </w:tcPr>
          <w:p w:rsidR="00B36410" w:rsidRPr="009C698A" w:rsidRDefault="00B36410" w:rsidP="009F1BC4">
            <w:pPr>
              <w:spacing w:after="200" w:line="276" w:lineRule="auto"/>
              <w:jc w:val="left"/>
              <w:rPr>
                <w:ins w:id="116" w:author="Lenovo-UTPL" w:date="2012-05-28T18:07:00Z"/>
                <w:b/>
                <w:color w:val="000000"/>
              </w:rPr>
            </w:pPr>
          </w:p>
        </w:tc>
        <w:tc>
          <w:tcPr>
            <w:tcW w:w="4464" w:type="dxa"/>
            <w:shd w:val="clear" w:color="auto" w:fill="auto"/>
          </w:tcPr>
          <w:p w:rsidR="00B36410" w:rsidRPr="009C698A" w:rsidRDefault="00B36410" w:rsidP="00A87A4F">
            <w:pPr>
              <w:pStyle w:val="NormalInd"/>
              <w:overflowPunct w:val="0"/>
              <w:autoSpaceDE w:val="0"/>
              <w:autoSpaceDN w:val="0"/>
              <w:adjustRightInd w:val="0"/>
              <w:ind w:left="0"/>
              <w:jc w:val="center"/>
              <w:textAlignment w:val="baseline"/>
              <w:rPr>
                <w:ins w:id="117" w:author="Lenovo-UTPL" w:date="2012-05-28T18:07:00Z"/>
                <w:color w:val="000000"/>
              </w:rPr>
            </w:pPr>
          </w:p>
        </w:tc>
      </w:tr>
    </w:tbl>
    <w:p w:rsidR="00B36410" w:rsidRPr="007E1238" w:rsidRDefault="00B36410" w:rsidP="00B36410">
      <w:pPr>
        <w:pStyle w:val="NormalInd"/>
        <w:ind w:left="0"/>
        <w:rPr>
          <w:color w:val="000000"/>
          <w:rPrChange w:id="118" w:author="Lenovo-UTPL" w:date="2012-05-28T18:06:00Z">
            <w:rPr>
              <w:color w:val="000000"/>
              <w:lang w:val="en-US"/>
            </w:rPr>
          </w:rPrChange>
        </w:rPr>
      </w:pPr>
    </w:p>
    <w:tbl>
      <w:tblPr>
        <w:tblW w:w="9080" w:type="dxa"/>
        <w:tblLayout w:type="fixed"/>
        <w:tblLook w:val="04A0" w:firstRow="1" w:lastRow="0" w:firstColumn="1" w:lastColumn="0" w:noHBand="0" w:noVBand="1"/>
      </w:tblPr>
      <w:tblGrid>
        <w:gridCol w:w="2925"/>
        <w:gridCol w:w="302"/>
        <w:gridCol w:w="2769"/>
        <w:gridCol w:w="284"/>
        <w:gridCol w:w="2800"/>
      </w:tblGrid>
      <w:tr w:rsidR="00B36410" w:rsidRPr="00A97996" w:rsidDel="007E1238" w:rsidTr="00A87A4F">
        <w:trPr>
          <w:del w:id="119" w:author="Lenovo-UTPL" w:date="2012-05-28T18:07:00Z"/>
        </w:trPr>
        <w:tc>
          <w:tcPr>
            <w:tcW w:w="2925" w:type="dxa"/>
            <w:tcBorders>
              <w:bottom w:val="single" w:sz="4" w:space="0" w:color="auto"/>
            </w:tcBorders>
            <w:shd w:val="clear" w:color="auto" w:fill="auto"/>
          </w:tcPr>
          <w:p w:rsidR="00B36410" w:rsidRPr="007E1238" w:rsidDel="007E1238" w:rsidRDefault="00B36410" w:rsidP="00A87A4F">
            <w:pPr>
              <w:pStyle w:val="NormalInd"/>
              <w:ind w:left="0"/>
              <w:rPr>
                <w:del w:id="120" w:author="Lenovo-UTPL" w:date="2012-05-28T18:07:00Z"/>
                <w:color w:val="000000"/>
                <w:rPrChange w:id="121" w:author="Lenovo-UTPL" w:date="2012-05-28T18:06:00Z">
                  <w:rPr>
                    <w:del w:id="122" w:author="Lenovo-UTPL" w:date="2012-05-28T18:07:00Z"/>
                    <w:color w:val="000000"/>
                    <w:lang w:val="en-US"/>
                  </w:rPr>
                </w:rPrChange>
              </w:rPr>
            </w:pPr>
          </w:p>
          <w:p w:rsidR="00B36410" w:rsidRPr="007E1238" w:rsidDel="007E1238" w:rsidRDefault="00B36410" w:rsidP="00A87A4F">
            <w:pPr>
              <w:pStyle w:val="NormalInd"/>
              <w:ind w:left="0"/>
              <w:rPr>
                <w:del w:id="123" w:author="Lenovo-UTPL" w:date="2012-05-28T18:07:00Z"/>
                <w:color w:val="000000"/>
                <w:rPrChange w:id="124" w:author="Lenovo-UTPL" w:date="2012-05-28T18:06:00Z">
                  <w:rPr>
                    <w:del w:id="125" w:author="Lenovo-UTPL" w:date="2012-05-28T18:07:00Z"/>
                    <w:color w:val="000000"/>
                    <w:lang w:val="en-US"/>
                  </w:rPr>
                </w:rPrChange>
              </w:rPr>
            </w:pPr>
          </w:p>
          <w:p w:rsidR="00B36410" w:rsidRPr="007E1238" w:rsidDel="007E1238" w:rsidRDefault="00B36410" w:rsidP="00A87A4F">
            <w:pPr>
              <w:pStyle w:val="NormalInd"/>
              <w:ind w:left="0"/>
              <w:rPr>
                <w:del w:id="126" w:author="Lenovo-UTPL" w:date="2012-05-28T18:07:00Z"/>
                <w:color w:val="000000"/>
                <w:rPrChange w:id="127" w:author="Lenovo-UTPL" w:date="2012-05-28T18:06:00Z">
                  <w:rPr>
                    <w:del w:id="128" w:author="Lenovo-UTPL" w:date="2012-05-28T18:07:00Z"/>
                    <w:color w:val="000000"/>
                    <w:lang w:val="en-US"/>
                  </w:rPr>
                </w:rPrChange>
              </w:rPr>
            </w:pPr>
          </w:p>
          <w:p w:rsidR="00B36410" w:rsidRPr="007E1238" w:rsidDel="007E1238" w:rsidRDefault="00B36410" w:rsidP="00A87A4F">
            <w:pPr>
              <w:pStyle w:val="NormalInd"/>
              <w:ind w:left="0"/>
              <w:rPr>
                <w:del w:id="129" w:author="Lenovo-UTPL" w:date="2012-05-28T18:07:00Z"/>
                <w:color w:val="000000"/>
                <w:rPrChange w:id="130" w:author="Lenovo-UTPL" w:date="2012-05-28T18:06:00Z">
                  <w:rPr>
                    <w:del w:id="131" w:author="Lenovo-UTPL" w:date="2012-05-28T18:07:00Z"/>
                    <w:color w:val="000000"/>
                    <w:lang w:val="en-US"/>
                  </w:rPr>
                </w:rPrChange>
              </w:rPr>
            </w:pPr>
          </w:p>
          <w:p w:rsidR="00B36410" w:rsidRPr="007E1238" w:rsidDel="007E1238" w:rsidRDefault="00B36410" w:rsidP="00A87A4F">
            <w:pPr>
              <w:pStyle w:val="NormalInd"/>
              <w:ind w:left="0"/>
              <w:rPr>
                <w:del w:id="132" w:author="Lenovo-UTPL" w:date="2012-05-28T18:07:00Z"/>
                <w:color w:val="000000"/>
                <w:rPrChange w:id="133" w:author="Lenovo-UTPL" w:date="2012-05-28T18:06:00Z">
                  <w:rPr>
                    <w:del w:id="134" w:author="Lenovo-UTPL" w:date="2012-05-28T18:07:00Z"/>
                    <w:color w:val="000000"/>
                    <w:lang w:val="en-US"/>
                  </w:rPr>
                </w:rPrChange>
              </w:rPr>
            </w:pPr>
          </w:p>
        </w:tc>
        <w:tc>
          <w:tcPr>
            <w:tcW w:w="302" w:type="dxa"/>
            <w:shd w:val="clear" w:color="auto" w:fill="auto"/>
          </w:tcPr>
          <w:p w:rsidR="00B36410" w:rsidRPr="007E1238" w:rsidDel="007E1238" w:rsidRDefault="00B36410" w:rsidP="00A87A4F">
            <w:pPr>
              <w:pStyle w:val="NormalInd"/>
              <w:ind w:left="0"/>
              <w:rPr>
                <w:del w:id="135" w:author="Lenovo-UTPL" w:date="2012-05-28T18:07:00Z"/>
                <w:color w:val="000000"/>
                <w:rPrChange w:id="136" w:author="Lenovo-UTPL" w:date="2012-05-28T18:06:00Z">
                  <w:rPr>
                    <w:del w:id="137" w:author="Lenovo-UTPL" w:date="2012-05-28T18:07:00Z"/>
                    <w:color w:val="000000"/>
                    <w:lang w:val="en-US"/>
                  </w:rPr>
                </w:rPrChange>
              </w:rPr>
            </w:pPr>
          </w:p>
        </w:tc>
        <w:tc>
          <w:tcPr>
            <w:tcW w:w="2769" w:type="dxa"/>
            <w:tcBorders>
              <w:bottom w:val="single" w:sz="4" w:space="0" w:color="auto"/>
            </w:tcBorders>
            <w:shd w:val="clear" w:color="auto" w:fill="auto"/>
          </w:tcPr>
          <w:p w:rsidR="00B36410" w:rsidRPr="007E1238" w:rsidDel="007E1238" w:rsidRDefault="00B36410" w:rsidP="00A87A4F">
            <w:pPr>
              <w:pStyle w:val="NormalInd"/>
              <w:ind w:left="0"/>
              <w:rPr>
                <w:del w:id="138" w:author="Lenovo-UTPL" w:date="2012-05-28T18:07:00Z"/>
                <w:color w:val="000000"/>
                <w:rPrChange w:id="139" w:author="Lenovo-UTPL" w:date="2012-05-28T18:06:00Z">
                  <w:rPr>
                    <w:del w:id="140" w:author="Lenovo-UTPL" w:date="2012-05-28T18:07:00Z"/>
                    <w:color w:val="000000"/>
                    <w:lang w:val="en-US"/>
                  </w:rPr>
                </w:rPrChange>
              </w:rPr>
            </w:pPr>
          </w:p>
        </w:tc>
        <w:tc>
          <w:tcPr>
            <w:tcW w:w="284" w:type="dxa"/>
            <w:shd w:val="clear" w:color="auto" w:fill="auto"/>
          </w:tcPr>
          <w:p w:rsidR="00B36410" w:rsidRPr="007E1238" w:rsidDel="007E1238" w:rsidRDefault="00B36410" w:rsidP="00A87A4F">
            <w:pPr>
              <w:pStyle w:val="NormalInd"/>
              <w:ind w:left="0"/>
              <w:rPr>
                <w:del w:id="141" w:author="Lenovo-UTPL" w:date="2012-05-28T18:07:00Z"/>
                <w:color w:val="000000"/>
                <w:rPrChange w:id="142" w:author="Lenovo-UTPL" w:date="2012-05-28T18:06:00Z">
                  <w:rPr>
                    <w:del w:id="143" w:author="Lenovo-UTPL" w:date="2012-05-28T18:07:00Z"/>
                    <w:color w:val="000000"/>
                    <w:lang w:val="en-US"/>
                  </w:rPr>
                </w:rPrChange>
              </w:rPr>
            </w:pPr>
          </w:p>
        </w:tc>
        <w:tc>
          <w:tcPr>
            <w:tcW w:w="2800" w:type="dxa"/>
            <w:tcBorders>
              <w:bottom w:val="single" w:sz="4" w:space="0" w:color="auto"/>
            </w:tcBorders>
            <w:shd w:val="clear" w:color="auto" w:fill="auto"/>
          </w:tcPr>
          <w:p w:rsidR="00B36410" w:rsidRPr="007E1238" w:rsidDel="007E1238" w:rsidRDefault="00B36410" w:rsidP="00A87A4F">
            <w:pPr>
              <w:pStyle w:val="NormalInd"/>
              <w:ind w:left="0"/>
              <w:rPr>
                <w:del w:id="144" w:author="Lenovo-UTPL" w:date="2012-05-28T18:07:00Z"/>
                <w:color w:val="000000"/>
                <w:rPrChange w:id="145" w:author="Lenovo-UTPL" w:date="2012-05-28T18:06:00Z">
                  <w:rPr>
                    <w:del w:id="146" w:author="Lenovo-UTPL" w:date="2012-05-28T18:07:00Z"/>
                    <w:color w:val="000000"/>
                    <w:lang w:val="en-US"/>
                  </w:rPr>
                </w:rPrChange>
              </w:rPr>
            </w:pPr>
          </w:p>
        </w:tc>
      </w:tr>
      <w:tr w:rsidR="00B36410" w:rsidRPr="00A97996" w:rsidDel="007E1238" w:rsidTr="00A87A4F">
        <w:trPr>
          <w:del w:id="147" w:author="Lenovo-UTPL" w:date="2012-05-28T18:07:00Z"/>
        </w:trPr>
        <w:tc>
          <w:tcPr>
            <w:tcW w:w="2925" w:type="dxa"/>
            <w:tcBorders>
              <w:top w:val="single" w:sz="4" w:space="0" w:color="auto"/>
            </w:tcBorders>
            <w:shd w:val="clear" w:color="auto" w:fill="auto"/>
          </w:tcPr>
          <w:p w:rsidR="00B36410" w:rsidRPr="00A97996" w:rsidDel="007E1238" w:rsidRDefault="00B36410" w:rsidP="00A87A4F">
            <w:pPr>
              <w:pStyle w:val="NormalInd"/>
              <w:ind w:left="0"/>
              <w:jc w:val="center"/>
              <w:rPr>
                <w:del w:id="148" w:author="Lenovo-UTPL" w:date="2012-05-28T18:07:00Z"/>
                <w:color w:val="000000"/>
              </w:rPr>
            </w:pPr>
            <w:del w:id="149" w:author="Lenovo-UTPL" w:date="2012-05-28T18:04:00Z">
              <w:r w:rsidRPr="00A97996" w:rsidDel="007E1238">
                <w:rPr>
                  <w:color w:val="000000"/>
                </w:rPr>
                <w:delText>Mayra de La Torre</w:delText>
              </w:r>
            </w:del>
            <w:del w:id="150" w:author="Lenovo-UTPL" w:date="2012-05-28T18:07:00Z">
              <w:r w:rsidRPr="00A97996" w:rsidDel="007E1238">
                <w:rPr>
                  <w:color w:val="000000"/>
                </w:rPr>
                <w:delText>, Ph.D.</w:delText>
              </w:r>
            </w:del>
          </w:p>
          <w:p w:rsidR="00B36410" w:rsidRPr="00A97996" w:rsidDel="007E1238" w:rsidRDefault="00B36410" w:rsidP="00A87A4F">
            <w:pPr>
              <w:pStyle w:val="NormalInd"/>
              <w:ind w:left="0"/>
              <w:jc w:val="center"/>
              <w:rPr>
                <w:del w:id="151" w:author="Lenovo-UTPL" w:date="2012-05-28T18:07:00Z"/>
                <w:b/>
                <w:color w:val="000000"/>
              </w:rPr>
            </w:pPr>
            <w:del w:id="152" w:author="Lenovo-UTPL" w:date="2012-05-28T18:07:00Z">
              <w:r w:rsidRPr="00A97996" w:rsidDel="007E1238">
                <w:rPr>
                  <w:b/>
                  <w:color w:val="000000"/>
                </w:rPr>
                <w:delText>DIRECTORA RED BIONNA</w:delText>
              </w:r>
            </w:del>
          </w:p>
        </w:tc>
        <w:tc>
          <w:tcPr>
            <w:tcW w:w="302" w:type="dxa"/>
            <w:shd w:val="clear" w:color="auto" w:fill="auto"/>
          </w:tcPr>
          <w:p w:rsidR="00B36410" w:rsidRPr="00A97996" w:rsidDel="007E1238" w:rsidRDefault="00B36410" w:rsidP="00A87A4F">
            <w:pPr>
              <w:pStyle w:val="NormalInd"/>
              <w:ind w:left="0"/>
              <w:jc w:val="center"/>
              <w:rPr>
                <w:del w:id="153" w:author="Lenovo-UTPL" w:date="2012-05-28T18:07:00Z"/>
                <w:color w:val="000000"/>
              </w:rPr>
            </w:pPr>
          </w:p>
        </w:tc>
        <w:tc>
          <w:tcPr>
            <w:tcW w:w="2769" w:type="dxa"/>
            <w:tcBorders>
              <w:top w:val="single" w:sz="4" w:space="0" w:color="auto"/>
            </w:tcBorders>
            <w:shd w:val="clear" w:color="auto" w:fill="auto"/>
          </w:tcPr>
          <w:p w:rsidR="00B36410" w:rsidRPr="00A97996" w:rsidDel="007E1238" w:rsidRDefault="00B36410" w:rsidP="00A87A4F">
            <w:pPr>
              <w:pStyle w:val="NormalInd"/>
              <w:ind w:left="0"/>
              <w:jc w:val="center"/>
              <w:rPr>
                <w:del w:id="154" w:author="Lenovo-UTPL" w:date="2012-05-28T18:07:00Z"/>
                <w:color w:val="000000"/>
              </w:rPr>
            </w:pPr>
            <w:del w:id="155" w:author="Lenovo-UTPL" w:date="2012-05-28T18:07:00Z">
              <w:r w:rsidRPr="00A97996" w:rsidDel="007E1238">
                <w:rPr>
                  <w:color w:val="000000"/>
                </w:rPr>
                <w:delText>Ing. Armando Cabrera</w:delText>
              </w:r>
            </w:del>
          </w:p>
          <w:p w:rsidR="00B36410" w:rsidRPr="00A97996" w:rsidDel="007E1238" w:rsidRDefault="00B36410" w:rsidP="00A87A4F">
            <w:pPr>
              <w:pStyle w:val="NormalInd"/>
              <w:ind w:left="0"/>
              <w:jc w:val="center"/>
              <w:rPr>
                <w:del w:id="156" w:author="Lenovo-UTPL" w:date="2012-05-28T18:07:00Z"/>
                <w:b/>
                <w:color w:val="000000"/>
              </w:rPr>
            </w:pPr>
            <w:del w:id="157" w:author="Lenovo-UTPL" w:date="2012-05-28T18:07:00Z">
              <w:r w:rsidRPr="00A97996" w:rsidDel="007E1238">
                <w:rPr>
                  <w:b/>
                  <w:color w:val="000000"/>
                </w:rPr>
                <w:delText>GERENTE DEL PROYECTO</w:delText>
              </w:r>
            </w:del>
          </w:p>
        </w:tc>
        <w:tc>
          <w:tcPr>
            <w:tcW w:w="284" w:type="dxa"/>
            <w:shd w:val="clear" w:color="auto" w:fill="auto"/>
          </w:tcPr>
          <w:p w:rsidR="00B36410" w:rsidRPr="00A97996" w:rsidDel="007E1238" w:rsidRDefault="00B36410" w:rsidP="00A87A4F">
            <w:pPr>
              <w:pStyle w:val="NormalInd"/>
              <w:ind w:left="0"/>
              <w:jc w:val="center"/>
              <w:rPr>
                <w:del w:id="158" w:author="Lenovo-UTPL" w:date="2012-05-28T18:07:00Z"/>
                <w:color w:val="000000"/>
              </w:rPr>
            </w:pPr>
          </w:p>
        </w:tc>
        <w:tc>
          <w:tcPr>
            <w:tcW w:w="2800" w:type="dxa"/>
            <w:tcBorders>
              <w:top w:val="single" w:sz="4" w:space="0" w:color="auto"/>
            </w:tcBorders>
            <w:shd w:val="clear" w:color="auto" w:fill="auto"/>
          </w:tcPr>
          <w:p w:rsidR="00B36410" w:rsidRPr="00A97996" w:rsidDel="007E1238" w:rsidRDefault="00B36410" w:rsidP="00A87A4F">
            <w:pPr>
              <w:pStyle w:val="NormalInd"/>
              <w:ind w:left="0"/>
              <w:jc w:val="center"/>
              <w:rPr>
                <w:del w:id="159" w:author="Lenovo-UTPL" w:date="2012-05-28T18:07:00Z"/>
                <w:color w:val="000000"/>
              </w:rPr>
            </w:pPr>
            <w:del w:id="160" w:author="Lenovo-UTPL" w:date="2012-05-28T18:07:00Z">
              <w:r w:rsidRPr="00A97996" w:rsidDel="007E1238">
                <w:rPr>
                  <w:color w:val="000000"/>
                </w:rPr>
                <w:delText>Álvaro Castillo</w:delText>
              </w:r>
            </w:del>
          </w:p>
          <w:p w:rsidR="00B36410" w:rsidRPr="00A97996" w:rsidDel="007E1238" w:rsidRDefault="00B36410" w:rsidP="00A87A4F">
            <w:pPr>
              <w:pStyle w:val="NormalInd"/>
              <w:ind w:left="0"/>
              <w:jc w:val="center"/>
              <w:rPr>
                <w:del w:id="161" w:author="Lenovo-UTPL" w:date="2012-05-28T18:07:00Z"/>
                <w:b/>
                <w:color w:val="000000"/>
              </w:rPr>
            </w:pPr>
            <w:del w:id="162" w:author="Lenovo-UTPL" w:date="2012-05-28T18:07:00Z">
              <w:r w:rsidRPr="00A97996" w:rsidDel="007E1238">
                <w:rPr>
                  <w:b/>
                  <w:color w:val="000000"/>
                </w:rPr>
                <w:delText>NODO BIONNA ECUADOR</w:delText>
              </w:r>
            </w:del>
          </w:p>
        </w:tc>
      </w:tr>
      <w:tr w:rsidR="00B36410" w:rsidRPr="00A97996" w:rsidDel="007E1238" w:rsidTr="00A87A4F">
        <w:trPr>
          <w:del w:id="163" w:author="Lenovo-UTPL" w:date="2012-05-28T18:07:00Z"/>
        </w:trPr>
        <w:tc>
          <w:tcPr>
            <w:tcW w:w="2925" w:type="dxa"/>
            <w:tcBorders>
              <w:bottom w:val="single" w:sz="4" w:space="0" w:color="auto"/>
            </w:tcBorders>
            <w:shd w:val="clear" w:color="auto" w:fill="auto"/>
          </w:tcPr>
          <w:p w:rsidR="00B36410" w:rsidRPr="00A97996" w:rsidDel="007E1238" w:rsidRDefault="00B36410" w:rsidP="00A87A4F">
            <w:pPr>
              <w:pStyle w:val="NormalInd"/>
              <w:ind w:left="0"/>
              <w:rPr>
                <w:del w:id="164" w:author="Lenovo-UTPL" w:date="2012-05-28T18:07:00Z"/>
                <w:color w:val="000000"/>
              </w:rPr>
            </w:pPr>
          </w:p>
          <w:p w:rsidR="00B36410" w:rsidRPr="00A97996" w:rsidDel="007E1238" w:rsidRDefault="00B36410" w:rsidP="00A87A4F">
            <w:pPr>
              <w:pStyle w:val="NormalInd"/>
              <w:ind w:left="0"/>
              <w:rPr>
                <w:del w:id="165" w:author="Lenovo-UTPL" w:date="2012-05-28T18:07:00Z"/>
                <w:color w:val="000000"/>
              </w:rPr>
            </w:pPr>
          </w:p>
          <w:p w:rsidR="00B36410" w:rsidRPr="00A97996" w:rsidDel="007E1238" w:rsidRDefault="00B36410" w:rsidP="00A87A4F">
            <w:pPr>
              <w:pStyle w:val="NormalInd"/>
              <w:ind w:left="0"/>
              <w:rPr>
                <w:del w:id="166" w:author="Lenovo-UTPL" w:date="2012-05-28T18:07:00Z"/>
                <w:color w:val="000000"/>
              </w:rPr>
            </w:pPr>
          </w:p>
          <w:p w:rsidR="00B36410" w:rsidRPr="00A97996" w:rsidDel="007E1238" w:rsidRDefault="00B36410" w:rsidP="00A87A4F">
            <w:pPr>
              <w:pStyle w:val="NormalInd"/>
              <w:ind w:left="0"/>
              <w:rPr>
                <w:del w:id="167" w:author="Lenovo-UTPL" w:date="2012-05-28T18:07:00Z"/>
                <w:color w:val="000000"/>
              </w:rPr>
            </w:pPr>
          </w:p>
          <w:p w:rsidR="00B36410" w:rsidRPr="00A97996" w:rsidDel="007E1238" w:rsidRDefault="00B36410" w:rsidP="00A87A4F">
            <w:pPr>
              <w:pStyle w:val="NormalInd"/>
              <w:ind w:left="0"/>
              <w:rPr>
                <w:del w:id="168" w:author="Lenovo-UTPL" w:date="2012-05-28T18:07:00Z"/>
                <w:color w:val="000000"/>
              </w:rPr>
            </w:pPr>
          </w:p>
        </w:tc>
        <w:tc>
          <w:tcPr>
            <w:tcW w:w="302" w:type="dxa"/>
            <w:shd w:val="clear" w:color="auto" w:fill="auto"/>
          </w:tcPr>
          <w:p w:rsidR="00B36410" w:rsidRPr="00A97996" w:rsidDel="007E1238" w:rsidRDefault="00B36410" w:rsidP="00A87A4F">
            <w:pPr>
              <w:pStyle w:val="NormalInd"/>
              <w:ind w:left="0"/>
              <w:rPr>
                <w:del w:id="169" w:author="Lenovo-UTPL" w:date="2012-05-28T18:07:00Z"/>
                <w:color w:val="000000"/>
              </w:rPr>
            </w:pPr>
          </w:p>
        </w:tc>
        <w:tc>
          <w:tcPr>
            <w:tcW w:w="2769" w:type="dxa"/>
            <w:tcBorders>
              <w:bottom w:val="single" w:sz="4" w:space="0" w:color="auto"/>
            </w:tcBorders>
            <w:shd w:val="clear" w:color="auto" w:fill="auto"/>
          </w:tcPr>
          <w:p w:rsidR="00B36410" w:rsidRPr="00A97996" w:rsidDel="007E1238" w:rsidRDefault="00B36410" w:rsidP="00A87A4F">
            <w:pPr>
              <w:pStyle w:val="NormalInd"/>
              <w:ind w:left="0"/>
              <w:rPr>
                <w:del w:id="170" w:author="Lenovo-UTPL" w:date="2012-05-28T18:07:00Z"/>
                <w:color w:val="000000"/>
              </w:rPr>
            </w:pPr>
          </w:p>
        </w:tc>
        <w:tc>
          <w:tcPr>
            <w:tcW w:w="284" w:type="dxa"/>
            <w:shd w:val="clear" w:color="auto" w:fill="auto"/>
          </w:tcPr>
          <w:p w:rsidR="00B36410" w:rsidRPr="00A97996" w:rsidDel="007E1238" w:rsidRDefault="00B36410" w:rsidP="00A87A4F">
            <w:pPr>
              <w:pStyle w:val="NormalInd"/>
              <w:ind w:left="0"/>
              <w:rPr>
                <w:del w:id="171" w:author="Lenovo-UTPL" w:date="2012-05-28T18:07:00Z"/>
                <w:color w:val="000000"/>
              </w:rPr>
            </w:pPr>
          </w:p>
        </w:tc>
        <w:tc>
          <w:tcPr>
            <w:tcW w:w="2800" w:type="dxa"/>
            <w:tcBorders>
              <w:bottom w:val="single" w:sz="4" w:space="0" w:color="auto"/>
            </w:tcBorders>
            <w:shd w:val="clear" w:color="auto" w:fill="auto"/>
          </w:tcPr>
          <w:p w:rsidR="00B36410" w:rsidRPr="00A97996" w:rsidDel="007E1238" w:rsidRDefault="00B36410" w:rsidP="00A87A4F">
            <w:pPr>
              <w:pStyle w:val="NormalInd"/>
              <w:ind w:left="0"/>
              <w:rPr>
                <w:del w:id="172" w:author="Lenovo-UTPL" w:date="2012-05-28T18:07:00Z"/>
                <w:color w:val="000000"/>
              </w:rPr>
            </w:pPr>
          </w:p>
        </w:tc>
      </w:tr>
      <w:tr w:rsidR="00B36410" w:rsidRPr="00A97996" w:rsidDel="007E1238" w:rsidTr="00A87A4F">
        <w:trPr>
          <w:del w:id="173" w:author="Lenovo-UTPL" w:date="2012-05-28T18:07:00Z"/>
        </w:trPr>
        <w:tc>
          <w:tcPr>
            <w:tcW w:w="2925" w:type="dxa"/>
            <w:tcBorders>
              <w:top w:val="single" w:sz="4" w:space="0" w:color="auto"/>
            </w:tcBorders>
            <w:shd w:val="clear" w:color="auto" w:fill="auto"/>
          </w:tcPr>
          <w:p w:rsidR="00B36410" w:rsidRPr="00A97996" w:rsidDel="007E1238" w:rsidRDefault="00B36410" w:rsidP="00A87A4F">
            <w:pPr>
              <w:pStyle w:val="NormalInd"/>
              <w:ind w:left="0"/>
              <w:jc w:val="center"/>
              <w:rPr>
                <w:del w:id="174" w:author="Lenovo-UTPL" w:date="2012-05-28T18:07:00Z"/>
                <w:color w:val="000000"/>
              </w:rPr>
            </w:pPr>
            <w:del w:id="175" w:author="Lenovo-UTPL" w:date="2012-05-28T18:07:00Z">
              <w:r w:rsidRPr="00A97996" w:rsidDel="007E1238">
                <w:rPr>
                  <w:color w:val="000000"/>
                </w:rPr>
                <w:delText>Ing. Manuel Cartuche</w:delText>
              </w:r>
            </w:del>
          </w:p>
          <w:p w:rsidR="00B36410" w:rsidRPr="00A97996" w:rsidDel="007E1238" w:rsidRDefault="00B36410" w:rsidP="00A87A4F">
            <w:pPr>
              <w:pStyle w:val="NormalInd"/>
              <w:ind w:left="0"/>
              <w:jc w:val="center"/>
              <w:rPr>
                <w:del w:id="176" w:author="Lenovo-UTPL" w:date="2012-05-28T18:07:00Z"/>
                <w:b/>
                <w:color w:val="000000"/>
              </w:rPr>
            </w:pPr>
            <w:del w:id="177" w:author="Lenovo-UTPL" w:date="2012-05-28T18:07:00Z">
              <w:r w:rsidRPr="00A97996" w:rsidDel="007E1238">
                <w:rPr>
                  <w:b/>
                  <w:color w:val="000000"/>
                </w:rPr>
                <w:delText>GERENTE DESARROLLO DE SOFTWARE</w:delText>
              </w:r>
            </w:del>
          </w:p>
        </w:tc>
        <w:tc>
          <w:tcPr>
            <w:tcW w:w="302" w:type="dxa"/>
            <w:shd w:val="clear" w:color="auto" w:fill="auto"/>
          </w:tcPr>
          <w:p w:rsidR="00B36410" w:rsidRPr="00A97996" w:rsidDel="007E1238" w:rsidRDefault="00B36410" w:rsidP="00A87A4F">
            <w:pPr>
              <w:pStyle w:val="NormalInd"/>
              <w:ind w:left="0"/>
              <w:jc w:val="center"/>
              <w:rPr>
                <w:del w:id="178" w:author="Lenovo-UTPL" w:date="2012-05-28T18:07:00Z"/>
                <w:color w:val="000000"/>
              </w:rPr>
            </w:pPr>
          </w:p>
        </w:tc>
        <w:tc>
          <w:tcPr>
            <w:tcW w:w="2769" w:type="dxa"/>
            <w:tcBorders>
              <w:top w:val="single" w:sz="4" w:space="0" w:color="auto"/>
            </w:tcBorders>
            <w:shd w:val="clear" w:color="auto" w:fill="auto"/>
          </w:tcPr>
          <w:p w:rsidR="00B36410" w:rsidRPr="00A97996" w:rsidDel="007E1238" w:rsidRDefault="00B36410" w:rsidP="00A87A4F">
            <w:pPr>
              <w:pStyle w:val="NormalInd"/>
              <w:ind w:left="0"/>
              <w:jc w:val="center"/>
              <w:rPr>
                <w:del w:id="179" w:author="Lenovo-UTPL" w:date="2012-05-28T18:07:00Z"/>
                <w:color w:val="000000"/>
              </w:rPr>
            </w:pPr>
            <w:del w:id="180" w:author="Lenovo-UTPL" w:date="2012-05-28T18:07:00Z">
              <w:r w:rsidRPr="00A97996" w:rsidDel="007E1238">
                <w:rPr>
                  <w:color w:val="000000"/>
                </w:rPr>
                <w:delText>Ing. Emilio Castillo</w:delText>
              </w:r>
            </w:del>
          </w:p>
          <w:p w:rsidR="00B36410" w:rsidRPr="00A97996" w:rsidDel="007E1238" w:rsidRDefault="00B36410" w:rsidP="00A87A4F">
            <w:pPr>
              <w:pStyle w:val="NormalInd"/>
              <w:ind w:left="0"/>
              <w:jc w:val="center"/>
              <w:rPr>
                <w:del w:id="181" w:author="Lenovo-UTPL" w:date="2012-05-28T18:07:00Z"/>
                <w:b/>
                <w:color w:val="000000"/>
              </w:rPr>
            </w:pPr>
            <w:del w:id="182" w:author="Lenovo-UTPL" w:date="2012-05-28T18:07:00Z">
              <w:r w:rsidRPr="00A97996" w:rsidDel="007E1238">
                <w:rPr>
                  <w:b/>
                  <w:color w:val="000000"/>
                </w:rPr>
                <w:delText>GERENTE DE CONTROL DE CALIDAD</w:delText>
              </w:r>
            </w:del>
          </w:p>
        </w:tc>
        <w:tc>
          <w:tcPr>
            <w:tcW w:w="284" w:type="dxa"/>
            <w:shd w:val="clear" w:color="auto" w:fill="auto"/>
          </w:tcPr>
          <w:p w:rsidR="00B36410" w:rsidRPr="00A97996" w:rsidDel="007E1238" w:rsidRDefault="00B36410" w:rsidP="00A87A4F">
            <w:pPr>
              <w:pStyle w:val="NormalInd"/>
              <w:ind w:left="0"/>
              <w:jc w:val="center"/>
              <w:rPr>
                <w:del w:id="183" w:author="Lenovo-UTPL" w:date="2012-05-28T18:07:00Z"/>
                <w:color w:val="000000"/>
              </w:rPr>
            </w:pPr>
          </w:p>
        </w:tc>
        <w:tc>
          <w:tcPr>
            <w:tcW w:w="2800" w:type="dxa"/>
            <w:tcBorders>
              <w:top w:val="single" w:sz="4" w:space="0" w:color="auto"/>
            </w:tcBorders>
            <w:shd w:val="clear" w:color="auto" w:fill="auto"/>
          </w:tcPr>
          <w:p w:rsidR="00B36410" w:rsidRPr="00A97996" w:rsidDel="007E1238" w:rsidRDefault="00B36410" w:rsidP="00A87A4F">
            <w:pPr>
              <w:pStyle w:val="NormalInd"/>
              <w:ind w:left="0"/>
              <w:jc w:val="center"/>
              <w:rPr>
                <w:del w:id="184" w:author="Lenovo-UTPL" w:date="2012-05-28T18:07:00Z"/>
                <w:color w:val="000000"/>
              </w:rPr>
            </w:pPr>
            <w:del w:id="185" w:author="Lenovo-UTPL" w:date="2012-05-28T18:07:00Z">
              <w:r w:rsidRPr="00A97996" w:rsidDel="007E1238">
                <w:rPr>
                  <w:color w:val="000000"/>
                </w:rPr>
                <w:delText>Lic. Telmo Cuenca</w:delText>
              </w:r>
            </w:del>
          </w:p>
          <w:p w:rsidR="00B36410" w:rsidRPr="00A97996" w:rsidDel="007E1238" w:rsidRDefault="00B36410" w:rsidP="00A87A4F">
            <w:pPr>
              <w:pStyle w:val="NormalInd"/>
              <w:ind w:left="0"/>
              <w:jc w:val="center"/>
              <w:rPr>
                <w:del w:id="186" w:author="Lenovo-UTPL" w:date="2012-05-28T18:07:00Z"/>
                <w:b/>
                <w:color w:val="000000"/>
              </w:rPr>
            </w:pPr>
            <w:del w:id="187" w:author="Lenovo-UTPL" w:date="2012-05-28T18:07:00Z">
              <w:r w:rsidRPr="00A97996" w:rsidDel="007E1238">
                <w:rPr>
                  <w:b/>
                  <w:color w:val="000000"/>
                </w:rPr>
                <w:delText>GERENTE DISEÑO VISUAL PLATAFORMA WEB</w:delText>
              </w:r>
            </w:del>
          </w:p>
        </w:tc>
      </w:tr>
    </w:tbl>
    <w:p w:rsidR="00B36410" w:rsidRPr="00787CBA" w:rsidDel="007E1238" w:rsidRDefault="00B36410" w:rsidP="00B36410">
      <w:pPr>
        <w:pStyle w:val="NormalInd"/>
        <w:ind w:left="0"/>
        <w:rPr>
          <w:del w:id="188" w:author="Lenovo-UTPL" w:date="2012-05-28T18:07:00Z"/>
          <w:color w:val="000000"/>
        </w:rPr>
      </w:pPr>
    </w:p>
    <w:p w:rsidR="00B36410" w:rsidRDefault="00B36410" w:rsidP="00B36410">
      <w:pPr>
        <w:spacing w:line="276" w:lineRule="auto"/>
        <w:ind w:left="562"/>
        <w:rPr>
          <w:rFonts w:ascii="Bookman Old Style" w:hAnsi="Bookman Old Style"/>
        </w:rPr>
      </w:pPr>
    </w:p>
    <w:sectPr w:rsidR="00B36410" w:rsidSect="00A87A4F">
      <w:footerReference w:type="default" r:id="rId11"/>
      <w:pgSz w:w="11907" w:h="16840" w:code="9"/>
      <w:pgMar w:top="1418" w:right="1418" w:bottom="1418" w:left="1701" w:header="709" w:footer="709"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2B9" w:rsidRDefault="001572B9" w:rsidP="00B36410">
      <w:r>
        <w:separator/>
      </w:r>
    </w:p>
  </w:endnote>
  <w:endnote w:type="continuationSeparator" w:id="0">
    <w:p w:rsidR="001572B9" w:rsidRDefault="001572B9" w:rsidP="00B3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2599"/>
      <w:gridCol w:w="3842"/>
      <w:gridCol w:w="2347"/>
    </w:tblGrid>
    <w:tr w:rsidR="00A87A4F">
      <w:tc>
        <w:tcPr>
          <w:tcW w:w="2599" w:type="dxa"/>
        </w:tcPr>
        <w:p w:rsidR="00A87A4F" w:rsidRPr="005E0E3E" w:rsidRDefault="00A87A4F" w:rsidP="00A87A4F">
          <w:pPr>
            <w:pStyle w:val="Piedepgina"/>
            <w:tabs>
              <w:tab w:val="clear" w:pos="4394"/>
              <w:tab w:val="center" w:pos="4520"/>
            </w:tabs>
          </w:pPr>
          <w:r w:rsidRPr="005E0E3E">
            <w:t>Aplicación móvil para no videntes</w:t>
          </w:r>
        </w:p>
      </w:tc>
      <w:tc>
        <w:tcPr>
          <w:tcW w:w="3842" w:type="dxa"/>
        </w:tcPr>
        <w:p w:rsidR="00A87A4F" w:rsidRPr="005E0E3E" w:rsidRDefault="00A87A4F">
          <w:pPr>
            <w:pStyle w:val="Piedepgina"/>
            <w:tabs>
              <w:tab w:val="clear" w:pos="4394"/>
              <w:tab w:val="center" w:pos="5415"/>
            </w:tabs>
            <w:jc w:val="center"/>
          </w:pPr>
        </w:p>
      </w:tc>
      <w:tc>
        <w:tcPr>
          <w:tcW w:w="2347" w:type="dxa"/>
        </w:tcPr>
        <w:p w:rsidR="00A87A4F" w:rsidRDefault="00A87A4F">
          <w:pPr>
            <w:pStyle w:val="Piedepgina"/>
            <w:tabs>
              <w:tab w:val="clear" w:pos="4394"/>
              <w:tab w:val="center" w:pos="5415"/>
            </w:tabs>
            <w:jc w:val="right"/>
          </w:pPr>
          <w:r>
            <w:rPr>
              <w:sz w:val="18"/>
            </w:rPr>
            <w:fldChar w:fldCharType="begin"/>
          </w:r>
          <w:r>
            <w:rPr>
              <w:sz w:val="18"/>
            </w:rPr>
            <w:instrText xml:space="preserve"> PAGE </w:instrText>
          </w:r>
          <w:r>
            <w:rPr>
              <w:sz w:val="18"/>
            </w:rPr>
            <w:fldChar w:fldCharType="separate"/>
          </w:r>
          <w:r w:rsidR="00F340A4">
            <w:rPr>
              <w:noProof/>
              <w:sz w:val="18"/>
            </w:rPr>
            <w:t>iii</w:t>
          </w:r>
          <w:r>
            <w:rPr>
              <w:sz w:val="18"/>
            </w:rPr>
            <w:fldChar w:fldCharType="end"/>
          </w:r>
        </w:p>
      </w:tc>
    </w:tr>
  </w:tbl>
  <w:p w:rsidR="00A87A4F" w:rsidRDefault="00A87A4F">
    <w:pPr>
      <w:pStyle w:val="Piedepgina"/>
      <w:tabs>
        <w:tab w:val="clear" w:pos="4394"/>
        <w:tab w:val="center" w:pos="541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3164"/>
      <w:gridCol w:w="2825"/>
      <w:gridCol w:w="2799"/>
    </w:tblGrid>
    <w:tr w:rsidR="00A87A4F">
      <w:tc>
        <w:tcPr>
          <w:tcW w:w="3164" w:type="dxa"/>
        </w:tcPr>
        <w:p w:rsidR="00A87A4F" w:rsidRPr="00455C15" w:rsidRDefault="00A87A4F" w:rsidP="00A87A4F">
          <w:pPr>
            <w:pStyle w:val="Piedepgina"/>
            <w:tabs>
              <w:tab w:val="clear" w:pos="4394"/>
              <w:tab w:val="center" w:pos="5415"/>
            </w:tabs>
            <w:rPr>
              <w:lang w:val="en-US"/>
            </w:rPr>
          </w:pPr>
        </w:p>
      </w:tc>
      <w:tc>
        <w:tcPr>
          <w:tcW w:w="2825" w:type="dxa"/>
        </w:tcPr>
        <w:p w:rsidR="00A87A4F" w:rsidRPr="00802061" w:rsidRDefault="00A87A4F">
          <w:pPr>
            <w:pStyle w:val="Piedepgina"/>
            <w:tabs>
              <w:tab w:val="clear" w:pos="4394"/>
              <w:tab w:val="center" w:pos="5415"/>
            </w:tabs>
            <w:jc w:val="center"/>
            <w:rPr>
              <w:lang w:val="en-US"/>
            </w:rPr>
          </w:pPr>
        </w:p>
      </w:tc>
      <w:tc>
        <w:tcPr>
          <w:tcW w:w="2799" w:type="dxa"/>
        </w:tcPr>
        <w:p w:rsidR="00A87A4F" w:rsidRDefault="00A87A4F" w:rsidP="00A87A4F">
          <w:pPr>
            <w:pStyle w:val="Piedepgina"/>
            <w:tabs>
              <w:tab w:val="clear" w:pos="4394"/>
              <w:tab w:val="center" w:pos="5415"/>
            </w:tabs>
            <w:jc w:val="right"/>
          </w:pPr>
          <w:r>
            <w:rPr>
              <w:sz w:val="18"/>
            </w:rPr>
            <w:t xml:space="preserve">Pág. </w:t>
          </w:r>
          <w:r>
            <w:rPr>
              <w:sz w:val="18"/>
            </w:rPr>
            <w:fldChar w:fldCharType="begin"/>
          </w:r>
          <w:r>
            <w:rPr>
              <w:sz w:val="18"/>
            </w:rPr>
            <w:instrText xml:space="preserve"> PAGE </w:instrText>
          </w:r>
          <w:r>
            <w:rPr>
              <w:sz w:val="18"/>
            </w:rPr>
            <w:fldChar w:fldCharType="separate"/>
          </w:r>
          <w:r w:rsidR="00604F72">
            <w:rPr>
              <w:noProof/>
              <w:sz w:val="18"/>
            </w:rPr>
            <w:t>8</w:t>
          </w:r>
          <w:r>
            <w:rPr>
              <w:sz w:val="18"/>
            </w:rPr>
            <w:fldChar w:fldCharType="end"/>
          </w:r>
          <w:r>
            <w:rPr>
              <w:sz w:val="18"/>
            </w:rPr>
            <w:t xml:space="preserve"> de </w:t>
          </w:r>
          <w:r w:rsidR="001572B9">
            <w:fldChar w:fldCharType="begin"/>
          </w:r>
          <w:r w:rsidR="001572B9">
            <w:instrText xml:space="preserve"> NUMPAGES   \* MERGEFORMAT </w:instrText>
          </w:r>
          <w:r w:rsidR="001572B9">
            <w:fldChar w:fldCharType="separate"/>
          </w:r>
          <w:r w:rsidR="00604F72" w:rsidRPr="00604F72">
            <w:rPr>
              <w:noProof/>
              <w:sz w:val="18"/>
            </w:rPr>
            <w:t>9</w:t>
          </w:r>
          <w:r w:rsidR="001572B9">
            <w:rPr>
              <w:noProof/>
              <w:sz w:val="18"/>
            </w:rPr>
            <w:fldChar w:fldCharType="end"/>
          </w:r>
        </w:p>
      </w:tc>
    </w:tr>
  </w:tbl>
  <w:p w:rsidR="00A87A4F" w:rsidRDefault="00A87A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2B9" w:rsidRDefault="001572B9" w:rsidP="00B36410">
      <w:r>
        <w:separator/>
      </w:r>
    </w:p>
  </w:footnote>
  <w:footnote w:type="continuationSeparator" w:id="0">
    <w:p w:rsidR="001572B9" w:rsidRDefault="001572B9" w:rsidP="00B36410">
      <w:r>
        <w:continuationSeparator/>
      </w:r>
    </w:p>
  </w:footnote>
  <w:footnote w:id="1">
    <w:p w:rsidR="00A87A4F" w:rsidRPr="00953293" w:rsidRDefault="00A87A4F">
      <w:pPr>
        <w:pStyle w:val="Textonotapie"/>
        <w:rPr>
          <w:lang w:val="en-US"/>
        </w:rPr>
      </w:pPr>
      <w:r>
        <w:rPr>
          <w:rStyle w:val="Refdenotaalpie"/>
        </w:rPr>
        <w:footnoteRef/>
      </w:r>
      <w:r>
        <w:t xml:space="preserve"> </w:t>
      </w:r>
      <w:r w:rsidRPr="00953293">
        <w:t>http://ieeexplore.ieee.org/xpl/mostRecentIssue.jsp?punumber=2228</w:t>
      </w:r>
    </w:p>
    <w:p w:rsidR="00A87A4F" w:rsidRPr="00953293" w:rsidRDefault="00A87A4F">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A4F" w:rsidRPr="00EA6503" w:rsidRDefault="00A87A4F" w:rsidP="00A87A4F">
    <w:pPr>
      <w:pStyle w:val="Encabezado"/>
    </w:pPr>
    <w:r>
      <w:t>ERF</w:t>
    </w:r>
    <w:r>
      <w:tab/>
    </w:r>
    <w:r>
      <w:tab/>
      <w:t xml:space="preserve">Versión </w:t>
    </w:r>
    <w:r>
      <w:fldChar w:fldCharType="begin"/>
    </w:r>
    <w:r>
      <w:instrText xml:space="preserve"> REF Version \h </w:instrText>
    </w:r>
    <w:r>
      <w:fldChar w:fldCharType="separate"/>
    </w:r>
    <w:r>
      <w:rPr>
        <w:rFonts w:ascii="Bookman Old Style" w:hAnsi="Bookman Old Style"/>
        <w:lang w:val="es-ES_tradnl"/>
      </w:rPr>
      <w:t>[1.0</w:t>
    </w:r>
    <w:r w:rsidRPr="007D524A">
      <w:rPr>
        <w:rFonts w:ascii="Bookman Old Style" w:hAnsi="Bookman Old Style"/>
        <w:lang w:val="es-ES_tradnl"/>
      </w:rPr>
      <w:t>]</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FC47337"/>
    <w:multiLevelType w:val="hybridMultilevel"/>
    <w:tmpl w:val="07EEB406"/>
    <w:lvl w:ilvl="0" w:tplc="300A0001">
      <w:start w:val="1"/>
      <w:numFmt w:val="bullet"/>
      <w:lvlText w:val=""/>
      <w:lvlJc w:val="left"/>
      <w:pPr>
        <w:ind w:left="1484" w:hanging="360"/>
      </w:pPr>
      <w:rPr>
        <w:rFonts w:ascii="Symbol" w:hAnsi="Symbol" w:hint="default"/>
      </w:rPr>
    </w:lvl>
    <w:lvl w:ilvl="1" w:tplc="300A0003" w:tentative="1">
      <w:start w:val="1"/>
      <w:numFmt w:val="bullet"/>
      <w:lvlText w:val="o"/>
      <w:lvlJc w:val="left"/>
      <w:pPr>
        <w:ind w:left="2204" w:hanging="360"/>
      </w:pPr>
      <w:rPr>
        <w:rFonts w:ascii="Courier New" w:hAnsi="Courier New" w:cs="Courier New" w:hint="default"/>
      </w:rPr>
    </w:lvl>
    <w:lvl w:ilvl="2" w:tplc="300A0005" w:tentative="1">
      <w:start w:val="1"/>
      <w:numFmt w:val="bullet"/>
      <w:lvlText w:val=""/>
      <w:lvlJc w:val="left"/>
      <w:pPr>
        <w:ind w:left="2924" w:hanging="360"/>
      </w:pPr>
      <w:rPr>
        <w:rFonts w:ascii="Wingdings" w:hAnsi="Wingdings" w:hint="default"/>
      </w:rPr>
    </w:lvl>
    <w:lvl w:ilvl="3" w:tplc="300A0001" w:tentative="1">
      <w:start w:val="1"/>
      <w:numFmt w:val="bullet"/>
      <w:lvlText w:val=""/>
      <w:lvlJc w:val="left"/>
      <w:pPr>
        <w:ind w:left="3644" w:hanging="360"/>
      </w:pPr>
      <w:rPr>
        <w:rFonts w:ascii="Symbol" w:hAnsi="Symbol" w:hint="default"/>
      </w:rPr>
    </w:lvl>
    <w:lvl w:ilvl="4" w:tplc="300A0003" w:tentative="1">
      <w:start w:val="1"/>
      <w:numFmt w:val="bullet"/>
      <w:lvlText w:val="o"/>
      <w:lvlJc w:val="left"/>
      <w:pPr>
        <w:ind w:left="4364" w:hanging="360"/>
      </w:pPr>
      <w:rPr>
        <w:rFonts w:ascii="Courier New" w:hAnsi="Courier New" w:cs="Courier New" w:hint="default"/>
      </w:rPr>
    </w:lvl>
    <w:lvl w:ilvl="5" w:tplc="300A0005" w:tentative="1">
      <w:start w:val="1"/>
      <w:numFmt w:val="bullet"/>
      <w:lvlText w:val=""/>
      <w:lvlJc w:val="left"/>
      <w:pPr>
        <w:ind w:left="5084" w:hanging="360"/>
      </w:pPr>
      <w:rPr>
        <w:rFonts w:ascii="Wingdings" w:hAnsi="Wingdings" w:hint="default"/>
      </w:rPr>
    </w:lvl>
    <w:lvl w:ilvl="6" w:tplc="300A0001" w:tentative="1">
      <w:start w:val="1"/>
      <w:numFmt w:val="bullet"/>
      <w:lvlText w:val=""/>
      <w:lvlJc w:val="left"/>
      <w:pPr>
        <w:ind w:left="5804" w:hanging="360"/>
      </w:pPr>
      <w:rPr>
        <w:rFonts w:ascii="Symbol" w:hAnsi="Symbol" w:hint="default"/>
      </w:rPr>
    </w:lvl>
    <w:lvl w:ilvl="7" w:tplc="300A0003" w:tentative="1">
      <w:start w:val="1"/>
      <w:numFmt w:val="bullet"/>
      <w:lvlText w:val="o"/>
      <w:lvlJc w:val="left"/>
      <w:pPr>
        <w:ind w:left="6524" w:hanging="360"/>
      </w:pPr>
      <w:rPr>
        <w:rFonts w:ascii="Courier New" w:hAnsi="Courier New" w:cs="Courier New" w:hint="default"/>
      </w:rPr>
    </w:lvl>
    <w:lvl w:ilvl="8" w:tplc="300A0005" w:tentative="1">
      <w:start w:val="1"/>
      <w:numFmt w:val="bullet"/>
      <w:lvlText w:val=""/>
      <w:lvlJc w:val="left"/>
      <w:pPr>
        <w:ind w:left="7244" w:hanging="360"/>
      </w:pPr>
      <w:rPr>
        <w:rFonts w:ascii="Wingdings" w:hAnsi="Wingdings" w:hint="default"/>
      </w:rPr>
    </w:lvl>
  </w:abstractNum>
  <w:abstractNum w:abstractNumId="2">
    <w:nsid w:val="14E67A1C"/>
    <w:multiLevelType w:val="hybridMultilevel"/>
    <w:tmpl w:val="A56EDAA8"/>
    <w:lvl w:ilvl="0" w:tplc="300A0001">
      <w:start w:val="1"/>
      <w:numFmt w:val="bullet"/>
      <w:lvlText w:val=""/>
      <w:lvlJc w:val="left"/>
      <w:pPr>
        <w:ind w:left="1854" w:hanging="360"/>
      </w:pPr>
      <w:rPr>
        <w:rFonts w:ascii="Symbol" w:hAnsi="Symbol" w:hint="default"/>
      </w:rPr>
    </w:lvl>
    <w:lvl w:ilvl="1" w:tplc="300A0003">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3">
    <w:nsid w:val="18AB0334"/>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212414D5"/>
    <w:multiLevelType w:val="multilevel"/>
    <w:tmpl w:val="33F6B50A"/>
    <w:lvl w:ilvl="0">
      <w:start w:val="1"/>
      <w:numFmt w:val="decimal"/>
      <w:pStyle w:val="Ttulo1"/>
      <w:lvlText w:val="%1"/>
      <w:lvlJc w:val="left"/>
      <w:pPr>
        <w:tabs>
          <w:tab w:val="num" w:pos="425"/>
        </w:tabs>
        <w:ind w:left="425" w:hanging="425"/>
      </w:pPr>
      <w:rPr>
        <w:rFonts w:hint="default"/>
      </w:rPr>
    </w:lvl>
    <w:lvl w:ilvl="1">
      <w:start w:val="1"/>
      <w:numFmt w:val="decimal"/>
      <w:pStyle w:val="Ttulo2"/>
      <w:lvlText w:val="%1.%2"/>
      <w:lvlJc w:val="left"/>
      <w:pPr>
        <w:tabs>
          <w:tab w:val="num" w:pos="720"/>
        </w:tabs>
        <w:ind w:left="425" w:hanging="425"/>
      </w:pPr>
      <w:rPr>
        <w:rFonts w:hint="default"/>
      </w:rPr>
    </w:lvl>
    <w:lvl w:ilvl="2">
      <w:start w:val="1"/>
      <w:numFmt w:val="decimal"/>
      <w:pStyle w:val="Ttulo3"/>
      <w:lvlText w:val="%1.%2.%3"/>
      <w:lvlJc w:val="left"/>
      <w:pPr>
        <w:tabs>
          <w:tab w:val="num" w:pos="720"/>
        </w:tabs>
        <w:ind w:left="709" w:hanging="709"/>
      </w:pPr>
      <w:rPr>
        <w:rFonts w:hint="default"/>
      </w:rPr>
    </w:lvl>
    <w:lvl w:ilvl="3">
      <w:start w:val="1"/>
      <w:numFmt w:val="decimal"/>
      <w:pStyle w:val="Ttulo4"/>
      <w:lvlText w:val="%1.%2.%3.%4"/>
      <w:lvlJc w:val="left"/>
      <w:pPr>
        <w:tabs>
          <w:tab w:val="num" w:pos="1080"/>
        </w:tabs>
        <w:ind w:left="709" w:hanging="709"/>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49D4C7A"/>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2A8037CD"/>
    <w:multiLevelType w:val="hybridMultilevel"/>
    <w:tmpl w:val="2DB86B14"/>
    <w:lvl w:ilvl="0" w:tplc="300A0001">
      <w:start w:val="1"/>
      <w:numFmt w:val="bullet"/>
      <w:lvlText w:val=""/>
      <w:lvlJc w:val="left"/>
      <w:pPr>
        <w:ind w:left="1844" w:hanging="360"/>
      </w:pPr>
      <w:rPr>
        <w:rFonts w:ascii="Symbol" w:hAnsi="Symbol" w:hint="default"/>
      </w:rPr>
    </w:lvl>
    <w:lvl w:ilvl="1" w:tplc="300A0003" w:tentative="1">
      <w:start w:val="1"/>
      <w:numFmt w:val="bullet"/>
      <w:lvlText w:val="o"/>
      <w:lvlJc w:val="left"/>
      <w:pPr>
        <w:ind w:left="2564" w:hanging="360"/>
      </w:pPr>
      <w:rPr>
        <w:rFonts w:ascii="Courier New" w:hAnsi="Courier New" w:cs="Courier New" w:hint="default"/>
      </w:rPr>
    </w:lvl>
    <w:lvl w:ilvl="2" w:tplc="300A0005" w:tentative="1">
      <w:start w:val="1"/>
      <w:numFmt w:val="bullet"/>
      <w:lvlText w:val=""/>
      <w:lvlJc w:val="left"/>
      <w:pPr>
        <w:ind w:left="3284" w:hanging="360"/>
      </w:pPr>
      <w:rPr>
        <w:rFonts w:ascii="Wingdings" w:hAnsi="Wingdings" w:hint="default"/>
      </w:rPr>
    </w:lvl>
    <w:lvl w:ilvl="3" w:tplc="300A0001" w:tentative="1">
      <w:start w:val="1"/>
      <w:numFmt w:val="bullet"/>
      <w:lvlText w:val=""/>
      <w:lvlJc w:val="left"/>
      <w:pPr>
        <w:ind w:left="4004" w:hanging="360"/>
      </w:pPr>
      <w:rPr>
        <w:rFonts w:ascii="Symbol" w:hAnsi="Symbol" w:hint="default"/>
      </w:rPr>
    </w:lvl>
    <w:lvl w:ilvl="4" w:tplc="300A0003" w:tentative="1">
      <w:start w:val="1"/>
      <w:numFmt w:val="bullet"/>
      <w:lvlText w:val="o"/>
      <w:lvlJc w:val="left"/>
      <w:pPr>
        <w:ind w:left="4724" w:hanging="360"/>
      </w:pPr>
      <w:rPr>
        <w:rFonts w:ascii="Courier New" w:hAnsi="Courier New" w:cs="Courier New" w:hint="default"/>
      </w:rPr>
    </w:lvl>
    <w:lvl w:ilvl="5" w:tplc="300A0005" w:tentative="1">
      <w:start w:val="1"/>
      <w:numFmt w:val="bullet"/>
      <w:lvlText w:val=""/>
      <w:lvlJc w:val="left"/>
      <w:pPr>
        <w:ind w:left="5444" w:hanging="360"/>
      </w:pPr>
      <w:rPr>
        <w:rFonts w:ascii="Wingdings" w:hAnsi="Wingdings" w:hint="default"/>
      </w:rPr>
    </w:lvl>
    <w:lvl w:ilvl="6" w:tplc="300A0001" w:tentative="1">
      <w:start w:val="1"/>
      <w:numFmt w:val="bullet"/>
      <w:lvlText w:val=""/>
      <w:lvlJc w:val="left"/>
      <w:pPr>
        <w:ind w:left="6164" w:hanging="360"/>
      </w:pPr>
      <w:rPr>
        <w:rFonts w:ascii="Symbol" w:hAnsi="Symbol" w:hint="default"/>
      </w:rPr>
    </w:lvl>
    <w:lvl w:ilvl="7" w:tplc="300A0003" w:tentative="1">
      <w:start w:val="1"/>
      <w:numFmt w:val="bullet"/>
      <w:lvlText w:val="o"/>
      <w:lvlJc w:val="left"/>
      <w:pPr>
        <w:ind w:left="6884" w:hanging="360"/>
      </w:pPr>
      <w:rPr>
        <w:rFonts w:ascii="Courier New" w:hAnsi="Courier New" w:cs="Courier New" w:hint="default"/>
      </w:rPr>
    </w:lvl>
    <w:lvl w:ilvl="8" w:tplc="300A0005" w:tentative="1">
      <w:start w:val="1"/>
      <w:numFmt w:val="bullet"/>
      <w:lvlText w:val=""/>
      <w:lvlJc w:val="left"/>
      <w:pPr>
        <w:ind w:left="7604" w:hanging="360"/>
      </w:pPr>
      <w:rPr>
        <w:rFonts w:ascii="Wingdings" w:hAnsi="Wingdings" w:hint="default"/>
      </w:rPr>
    </w:lvl>
  </w:abstractNum>
  <w:abstractNum w:abstractNumId="7">
    <w:nsid w:val="2CB42816"/>
    <w:multiLevelType w:val="hybridMultilevel"/>
    <w:tmpl w:val="3A1A77D2"/>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8">
    <w:nsid w:val="3B7D7319"/>
    <w:multiLevelType w:val="hybridMultilevel"/>
    <w:tmpl w:val="ABEAADAC"/>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9">
    <w:nsid w:val="4CAB10CA"/>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4D89428B"/>
    <w:multiLevelType w:val="hybridMultilevel"/>
    <w:tmpl w:val="6D36308E"/>
    <w:lvl w:ilvl="0" w:tplc="4C269C86">
      <w:start w:val="1"/>
      <w:numFmt w:val="decimal"/>
      <w:lvlText w:val="%1."/>
      <w:lvlJc w:val="left"/>
      <w:pPr>
        <w:ind w:left="1125" w:hanging="405"/>
      </w:pPr>
      <w:rPr>
        <w:rFonts w:hint="default"/>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nsid w:val="589C3480"/>
    <w:multiLevelType w:val="hybridMultilevel"/>
    <w:tmpl w:val="A7D415DA"/>
    <w:lvl w:ilvl="0" w:tplc="300A0001">
      <w:start w:val="1"/>
      <w:numFmt w:val="bullet"/>
      <w:lvlText w:val=""/>
      <w:lvlJc w:val="left"/>
      <w:pPr>
        <w:ind w:left="1844" w:hanging="360"/>
      </w:pPr>
      <w:rPr>
        <w:rFonts w:ascii="Symbol" w:hAnsi="Symbol" w:hint="default"/>
      </w:rPr>
    </w:lvl>
    <w:lvl w:ilvl="1" w:tplc="300A0003" w:tentative="1">
      <w:start w:val="1"/>
      <w:numFmt w:val="bullet"/>
      <w:lvlText w:val="o"/>
      <w:lvlJc w:val="left"/>
      <w:pPr>
        <w:ind w:left="2564" w:hanging="360"/>
      </w:pPr>
      <w:rPr>
        <w:rFonts w:ascii="Courier New" w:hAnsi="Courier New" w:cs="Courier New" w:hint="default"/>
      </w:rPr>
    </w:lvl>
    <w:lvl w:ilvl="2" w:tplc="300A0005" w:tentative="1">
      <w:start w:val="1"/>
      <w:numFmt w:val="bullet"/>
      <w:lvlText w:val=""/>
      <w:lvlJc w:val="left"/>
      <w:pPr>
        <w:ind w:left="3284" w:hanging="360"/>
      </w:pPr>
      <w:rPr>
        <w:rFonts w:ascii="Wingdings" w:hAnsi="Wingdings" w:hint="default"/>
      </w:rPr>
    </w:lvl>
    <w:lvl w:ilvl="3" w:tplc="300A0001" w:tentative="1">
      <w:start w:val="1"/>
      <w:numFmt w:val="bullet"/>
      <w:lvlText w:val=""/>
      <w:lvlJc w:val="left"/>
      <w:pPr>
        <w:ind w:left="4004" w:hanging="360"/>
      </w:pPr>
      <w:rPr>
        <w:rFonts w:ascii="Symbol" w:hAnsi="Symbol" w:hint="default"/>
      </w:rPr>
    </w:lvl>
    <w:lvl w:ilvl="4" w:tplc="300A0003" w:tentative="1">
      <w:start w:val="1"/>
      <w:numFmt w:val="bullet"/>
      <w:lvlText w:val="o"/>
      <w:lvlJc w:val="left"/>
      <w:pPr>
        <w:ind w:left="4724" w:hanging="360"/>
      </w:pPr>
      <w:rPr>
        <w:rFonts w:ascii="Courier New" w:hAnsi="Courier New" w:cs="Courier New" w:hint="default"/>
      </w:rPr>
    </w:lvl>
    <w:lvl w:ilvl="5" w:tplc="300A0005" w:tentative="1">
      <w:start w:val="1"/>
      <w:numFmt w:val="bullet"/>
      <w:lvlText w:val=""/>
      <w:lvlJc w:val="left"/>
      <w:pPr>
        <w:ind w:left="5444" w:hanging="360"/>
      </w:pPr>
      <w:rPr>
        <w:rFonts w:ascii="Wingdings" w:hAnsi="Wingdings" w:hint="default"/>
      </w:rPr>
    </w:lvl>
    <w:lvl w:ilvl="6" w:tplc="300A0001" w:tentative="1">
      <w:start w:val="1"/>
      <w:numFmt w:val="bullet"/>
      <w:lvlText w:val=""/>
      <w:lvlJc w:val="left"/>
      <w:pPr>
        <w:ind w:left="6164" w:hanging="360"/>
      </w:pPr>
      <w:rPr>
        <w:rFonts w:ascii="Symbol" w:hAnsi="Symbol" w:hint="default"/>
      </w:rPr>
    </w:lvl>
    <w:lvl w:ilvl="7" w:tplc="300A0003" w:tentative="1">
      <w:start w:val="1"/>
      <w:numFmt w:val="bullet"/>
      <w:lvlText w:val="o"/>
      <w:lvlJc w:val="left"/>
      <w:pPr>
        <w:ind w:left="6884" w:hanging="360"/>
      </w:pPr>
      <w:rPr>
        <w:rFonts w:ascii="Courier New" w:hAnsi="Courier New" w:cs="Courier New" w:hint="default"/>
      </w:rPr>
    </w:lvl>
    <w:lvl w:ilvl="8" w:tplc="300A0005" w:tentative="1">
      <w:start w:val="1"/>
      <w:numFmt w:val="bullet"/>
      <w:lvlText w:val=""/>
      <w:lvlJc w:val="left"/>
      <w:pPr>
        <w:ind w:left="7604" w:hanging="360"/>
      </w:pPr>
      <w:rPr>
        <w:rFonts w:ascii="Wingdings" w:hAnsi="Wingdings" w:hint="default"/>
      </w:rPr>
    </w:lvl>
  </w:abstractNum>
  <w:abstractNum w:abstractNumId="12">
    <w:nsid w:val="64850C46"/>
    <w:multiLevelType w:val="hybridMultilevel"/>
    <w:tmpl w:val="13D2BD6C"/>
    <w:lvl w:ilvl="0" w:tplc="300A0003">
      <w:start w:val="1"/>
      <w:numFmt w:val="bullet"/>
      <w:lvlText w:val="o"/>
      <w:lvlJc w:val="left"/>
      <w:pPr>
        <w:ind w:left="1854" w:hanging="360"/>
      </w:pPr>
      <w:rPr>
        <w:rFonts w:ascii="Courier New" w:hAnsi="Courier New" w:cs="Courier New"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13">
    <w:nsid w:val="6A452822"/>
    <w:multiLevelType w:val="hybridMultilevel"/>
    <w:tmpl w:val="B1C2D39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nsid w:val="76062136"/>
    <w:multiLevelType w:val="hybridMultilevel"/>
    <w:tmpl w:val="51BE4D1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nsid w:val="7B5825D2"/>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7DCA03ED"/>
    <w:multiLevelType w:val="hybridMultilevel"/>
    <w:tmpl w:val="00000011"/>
    <w:lvl w:ilvl="0" w:tplc="FFFFFFFF">
      <w:start w:val="1"/>
      <w:numFmt w:val="decimal"/>
      <w:lvlText w:val="%1."/>
      <w:lvlJc w:val="left"/>
      <w:pPr>
        <w:tabs>
          <w:tab w:val="num" w:pos="1494"/>
        </w:tabs>
        <w:ind w:left="1854"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2214"/>
        </w:tabs>
        <w:ind w:left="2574"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2934"/>
        </w:tabs>
        <w:ind w:left="3294"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3654"/>
        </w:tabs>
        <w:ind w:left="4014"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4374"/>
        </w:tabs>
        <w:ind w:left="4734"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5094"/>
        </w:tabs>
        <w:ind w:left="5454"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5814"/>
        </w:tabs>
        <w:ind w:left="6174"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6534"/>
        </w:tabs>
        <w:ind w:left="6894"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7254"/>
        </w:tabs>
        <w:ind w:left="7614"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7E5E326A"/>
    <w:multiLevelType w:val="hybridMultilevel"/>
    <w:tmpl w:val="92926C8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7"/>
  </w:num>
  <w:num w:numId="4">
    <w:abstractNumId w:val="1"/>
  </w:num>
  <w:num w:numId="5">
    <w:abstractNumId w:val="8"/>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1"/>
  </w:num>
  <w:num w:numId="10">
    <w:abstractNumId w:val="2"/>
  </w:num>
  <w:num w:numId="11">
    <w:abstractNumId w:val="10"/>
  </w:num>
  <w:num w:numId="12">
    <w:abstractNumId w:val="5"/>
  </w:num>
  <w:num w:numId="13">
    <w:abstractNumId w:val="12"/>
  </w:num>
  <w:num w:numId="14">
    <w:abstractNumId w:val="9"/>
  </w:num>
  <w:num w:numId="15">
    <w:abstractNumId w:val="15"/>
  </w:num>
  <w:num w:numId="16">
    <w:abstractNumId w:val="16"/>
  </w:num>
  <w:num w:numId="17">
    <w:abstractNumId w:val="13"/>
  </w:num>
  <w:num w:numId="18">
    <w:abstractNumId w:val="4"/>
  </w:num>
  <w:num w:numId="19">
    <w:abstractNumId w:val="4"/>
  </w:num>
  <w:num w:numId="20">
    <w:abstractNumId w:val="4"/>
  </w:num>
  <w:num w:numId="21">
    <w:abstractNumId w:val="4"/>
  </w:num>
  <w:num w:numId="22">
    <w:abstractNumId w:val="4"/>
  </w:num>
  <w:num w:numId="23">
    <w:abstractNumId w:val="4"/>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410"/>
    <w:rsid w:val="00054B24"/>
    <w:rsid w:val="000C5B66"/>
    <w:rsid w:val="001572B9"/>
    <w:rsid w:val="001E6D2E"/>
    <w:rsid w:val="00262600"/>
    <w:rsid w:val="00336CAE"/>
    <w:rsid w:val="003873E4"/>
    <w:rsid w:val="003F2787"/>
    <w:rsid w:val="00411B2E"/>
    <w:rsid w:val="004D16F7"/>
    <w:rsid w:val="005A53A2"/>
    <w:rsid w:val="00604F72"/>
    <w:rsid w:val="006711C3"/>
    <w:rsid w:val="006812F2"/>
    <w:rsid w:val="00705387"/>
    <w:rsid w:val="00886DD0"/>
    <w:rsid w:val="008D4B86"/>
    <w:rsid w:val="008D53CE"/>
    <w:rsid w:val="008F01BA"/>
    <w:rsid w:val="00953293"/>
    <w:rsid w:val="009B37A7"/>
    <w:rsid w:val="009D6910"/>
    <w:rsid w:val="009F1BC4"/>
    <w:rsid w:val="00A31CC9"/>
    <w:rsid w:val="00A84DF4"/>
    <w:rsid w:val="00A87A4F"/>
    <w:rsid w:val="00AF4A16"/>
    <w:rsid w:val="00B21C59"/>
    <w:rsid w:val="00B36410"/>
    <w:rsid w:val="00C50116"/>
    <w:rsid w:val="00CC7C79"/>
    <w:rsid w:val="00D7718C"/>
    <w:rsid w:val="00E910A4"/>
    <w:rsid w:val="00F340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10"/>
    <w:pPr>
      <w:spacing w:after="0" w:line="240" w:lineRule="auto"/>
      <w:jc w:val="both"/>
    </w:pPr>
    <w:rPr>
      <w:rFonts w:ascii="Arial" w:eastAsia="Times New Roman" w:hAnsi="Arial" w:cs="Times New Roman"/>
      <w:sz w:val="20"/>
      <w:szCs w:val="24"/>
    </w:rPr>
  </w:style>
  <w:style w:type="paragraph" w:styleId="Ttulo1">
    <w:name w:val="heading 1"/>
    <w:basedOn w:val="Normal"/>
    <w:next w:val="NormalInd"/>
    <w:link w:val="Ttulo1Car"/>
    <w:qFormat/>
    <w:rsid w:val="00B36410"/>
    <w:pPr>
      <w:keepNext/>
      <w:numPr>
        <w:numId w:val="1"/>
      </w:numPr>
      <w:spacing w:before="800" w:after="100"/>
      <w:outlineLvl w:val="0"/>
    </w:pPr>
    <w:rPr>
      <w:rFonts w:cs="Arial"/>
      <w:b/>
      <w:bCs/>
      <w:kern w:val="32"/>
      <w:sz w:val="32"/>
      <w:szCs w:val="32"/>
    </w:rPr>
  </w:style>
  <w:style w:type="paragraph" w:styleId="Ttulo2">
    <w:name w:val="heading 2"/>
    <w:basedOn w:val="Normal"/>
    <w:next w:val="NormalInd"/>
    <w:link w:val="Ttulo2Car"/>
    <w:qFormat/>
    <w:rsid w:val="00B36410"/>
    <w:pPr>
      <w:keepNext/>
      <w:numPr>
        <w:ilvl w:val="1"/>
        <w:numId w:val="1"/>
      </w:numPr>
      <w:spacing w:before="600" w:after="100"/>
      <w:outlineLvl w:val="1"/>
    </w:pPr>
    <w:rPr>
      <w:rFonts w:cs="Arial"/>
      <w:b/>
      <w:bCs/>
      <w:i/>
      <w:iCs/>
      <w:sz w:val="28"/>
      <w:szCs w:val="28"/>
    </w:rPr>
  </w:style>
  <w:style w:type="paragraph" w:styleId="Ttulo3">
    <w:name w:val="heading 3"/>
    <w:basedOn w:val="Normal"/>
    <w:next w:val="NormalInd"/>
    <w:link w:val="Ttulo3Car"/>
    <w:qFormat/>
    <w:rsid w:val="00B36410"/>
    <w:pPr>
      <w:keepNext/>
      <w:numPr>
        <w:ilvl w:val="2"/>
        <w:numId w:val="1"/>
      </w:numPr>
      <w:spacing w:before="500" w:after="100"/>
      <w:outlineLvl w:val="2"/>
    </w:pPr>
    <w:rPr>
      <w:rFonts w:cs="Arial"/>
      <w:b/>
      <w:bCs/>
      <w:sz w:val="24"/>
      <w:szCs w:val="26"/>
    </w:rPr>
  </w:style>
  <w:style w:type="paragraph" w:styleId="Ttulo4">
    <w:name w:val="heading 4"/>
    <w:basedOn w:val="Normal"/>
    <w:next w:val="NormalInd"/>
    <w:link w:val="Ttulo4Car"/>
    <w:qFormat/>
    <w:rsid w:val="00B36410"/>
    <w:pPr>
      <w:keepNext/>
      <w:numPr>
        <w:ilvl w:val="3"/>
        <w:numId w:val="1"/>
      </w:numPr>
      <w:tabs>
        <w:tab w:val="left" w:pos="709"/>
      </w:tabs>
      <w:spacing w:before="300" w:after="100"/>
      <w:outlineLvl w:val="3"/>
    </w:pPr>
    <w:rPr>
      <w:rFonts w:ascii="Arial Narrow" w:hAnsi="Arial Narrow"/>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36410"/>
    <w:rPr>
      <w:rFonts w:ascii="Arial" w:eastAsia="Times New Roman" w:hAnsi="Arial" w:cs="Arial"/>
      <w:b/>
      <w:bCs/>
      <w:kern w:val="32"/>
      <w:sz w:val="32"/>
      <w:szCs w:val="32"/>
    </w:rPr>
  </w:style>
  <w:style w:type="character" w:customStyle="1" w:styleId="Ttulo2Car">
    <w:name w:val="Título 2 Car"/>
    <w:basedOn w:val="Fuentedeprrafopredeter"/>
    <w:link w:val="Ttulo2"/>
    <w:rsid w:val="00B36410"/>
    <w:rPr>
      <w:rFonts w:ascii="Arial" w:eastAsia="Times New Roman" w:hAnsi="Arial" w:cs="Arial"/>
      <w:b/>
      <w:bCs/>
      <w:i/>
      <w:iCs/>
      <w:sz w:val="28"/>
      <w:szCs w:val="28"/>
    </w:rPr>
  </w:style>
  <w:style w:type="character" w:customStyle="1" w:styleId="Ttulo3Car">
    <w:name w:val="Título 3 Car"/>
    <w:basedOn w:val="Fuentedeprrafopredeter"/>
    <w:link w:val="Ttulo3"/>
    <w:rsid w:val="00B36410"/>
    <w:rPr>
      <w:rFonts w:ascii="Arial" w:eastAsia="Times New Roman" w:hAnsi="Arial" w:cs="Arial"/>
      <w:b/>
      <w:bCs/>
      <w:sz w:val="24"/>
      <w:szCs w:val="26"/>
    </w:rPr>
  </w:style>
  <w:style w:type="character" w:customStyle="1" w:styleId="Ttulo4Car">
    <w:name w:val="Título 4 Car"/>
    <w:basedOn w:val="Fuentedeprrafopredeter"/>
    <w:link w:val="Ttulo4"/>
    <w:rsid w:val="00B36410"/>
    <w:rPr>
      <w:rFonts w:ascii="Arial Narrow" w:eastAsia="Times New Roman" w:hAnsi="Arial Narrow" w:cs="Times New Roman"/>
      <w:b/>
      <w:bCs/>
      <w:sz w:val="24"/>
      <w:szCs w:val="28"/>
    </w:rPr>
  </w:style>
  <w:style w:type="paragraph" w:styleId="Encabezado">
    <w:name w:val="header"/>
    <w:basedOn w:val="Normal"/>
    <w:link w:val="EncabezadoCar"/>
    <w:uiPriority w:val="99"/>
    <w:rsid w:val="00B36410"/>
    <w:pPr>
      <w:tabs>
        <w:tab w:val="center" w:pos="4394"/>
        <w:tab w:val="right" w:pos="8789"/>
      </w:tabs>
    </w:pPr>
    <w:rPr>
      <w:sz w:val="16"/>
    </w:rPr>
  </w:style>
  <w:style w:type="character" w:customStyle="1" w:styleId="EncabezadoCar">
    <w:name w:val="Encabezado Car"/>
    <w:basedOn w:val="Fuentedeprrafopredeter"/>
    <w:link w:val="Encabezado"/>
    <w:uiPriority w:val="99"/>
    <w:rsid w:val="00B36410"/>
    <w:rPr>
      <w:rFonts w:ascii="Arial" w:eastAsia="Times New Roman" w:hAnsi="Arial" w:cs="Times New Roman"/>
      <w:sz w:val="16"/>
      <w:szCs w:val="24"/>
    </w:rPr>
  </w:style>
  <w:style w:type="paragraph" w:styleId="Piedepgina">
    <w:name w:val="footer"/>
    <w:basedOn w:val="Normal"/>
    <w:link w:val="PiedepginaCar"/>
    <w:rsid w:val="00B36410"/>
    <w:pPr>
      <w:tabs>
        <w:tab w:val="center" w:pos="4394"/>
        <w:tab w:val="right" w:pos="8789"/>
      </w:tabs>
    </w:pPr>
    <w:rPr>
      <w:sz w:val="16"/>
    </w:rPr>
  </w:style>
  <w:style w:type="character" w:customStyle="1" w:styleId="PiedepginaCar">
    <w:name w:val="Pie de página Car"/>
    <w:basedOn w:val="Fuentedeprrafopredeter"/>
    <w:link w:val="Piedepgina"/>
    <w:rsid w:val="00B36410"/>
    <w:rPr>
      <w:rFonts w:ascii="Arial" w:eastAsia="Times New Roman" w:hAnsi="Arial" w:cs="Times New Roman"/>
      <w:sz w:val="16"/>
      <w:szCs w:val="24"/>
    </w:rPr>
  </w:style>
  <w:style w:type="paragraph" w:styleId="TDC1">
    <w:name w:val="toc 1"/>
    <w:basedOn w:val="Normal"/>
    <w:next w:val="Normal"/>
    <w:autoRedefine/>
    <w:uiPriority w:val="39"/>
    <w:rsid w:val="00B36410"/>
    <w:pPr>
      <w:spacing w:before="120" w:after="120"/>
    </w:pPr>
    <w:rPr>
      <w:b/>
      <w:bCs/>
      <w:caps/>
    </w:rPr>
  </w:style>
  <w:style w:type="paragraph" w:styleId="Ttulo">
    <w:name w:val="Title"/>
    <w:basedOn w:val="Normal"/>
    <w:link w:val="TtuloCar"/>
    <w:qFormat/>
    <w:rsid w:val="00B36410"/>
    <w:pPr>
      <w:spacing w:before="400" w:after="100"/>
    </w:pPr>
    <w:rPr>
      <w:rFonts w:cs="Arial"/>
      <w:b/>
      <w:bCs/>
      <w:kern w:val="28"/>
      <w:sz w:val="32"/>
      <w:szCs w:val="32"/>
    </w:rPr>
  </w:style>
  <w:style w:type="character" w:customStyle="1" w:styleId="TtuloCar">
    <w:name w:val="Título Car"/>
    <w:basedOn w:val="Fuentedeprrafopredeter"/>
    <w:link w:val="Ttulo"/>
    <w:rsid w:val="00B36410"/>
    <w:rPr>
      <w:rFonts w:ascii="Arial" w:eastAsia="Times New Roman" w:hAnsi="Arial" w:cs="Arial"/>
      <w:b/>
      <w:bCs/>
      <w:kern w:val="28"/>
      <w:sz w:val="32"/>
      <w:szCs w:val="32"/>
    </w:rPr>
  </w:style>
  <w:style w:type="paragraph" w:styleId="TDC2">
    <w:name w:val="toc 2"/>
    <w:basedOn w:val="Normal"/>
    <w:next w:val="Normal"/>
    <w:autoRedefine/>
    <w:uiPriority w:val="39"/>
    <w:rsid w:val="00B36410"/>
    <w:pPr>
      <w:tabs>
        <w:tab w:val="left" w:pos="880"/>
        <w:tab w:val="left" w:pos="1114"/>
        <w:tab w:val="right" w:pos="8789"/>
      </w:tabs>
      <w:ind w:left="562" w:right="-302"/>
    </w:pPr>
    <w:rPr>
      <w:smallCaps/>
    </w:rPr>
  </w:style>
  <w:style w:type="character" w:styleId="Hipervnculo">
    <w:name w:val="Hyperlink"/>
    <w:uiPriority w:val="99"/>
    <w:rsid w:val="00B36410"/>
    <w:rPr>
      <w:color w:val="0000FF"/>
      <w:u w:val="single"/>
    </w:rPr>
  </w:style>
  <w:style w:type="paragraph" w:customStyle="1" w:styleId="NormalInd">
    <w:name w:val="Normal Ind"/>
    <w:basedOn w:val="Normal"/>
    <w:rsid w:val="00B36410"/>
    <w:pPr>
      <w:ind w:left="851"/>
    </w:pPr>
  </w:style>
  <w:style w:type="paragraph" w:styleId="Prrafodelista">
    <w:name w:val="List Paragraph"/>
    <w:basedOn w:val="Normal"/>
    <w:uiPriority w:val="34"/>
    <w:qFormat/>
    <w:rsid w:val="00B36410"/>
    <w:pPr>
      <w:ind w:left="708"/>
    </w:pPr>
  </w:style>
  <w:style w:type="paragraph" w:styleId="Textodeglobo">
    <w:name w:val="Balloon Text"/>
    <w:basedOn w:val="Normal"/>
    <w:link w:val="TextodegloboCar"/>
    <w:uiPriority w:val="99"/>
    <w:semiHidden/>
    <w:unhideWhenUsed/>
    <w:rsid w:val="00B36410"/>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410"/>
    <w:rPr>
      <w:rFonts w:ascii="Tahoma" w:eastAsia="Times New Roman" w:hAnsi="Tahoma" w:cs="Tahoma"/>
      <w:sz w:val="16"/>
      <w:szCs w:val="16"/>
    </w:rPr>
  </w:style>
  <w:style w:type="table" w:styleId="Tablaconcuadrcula">
    <w:name w:val="Table Grid"/>
    <w:basedOn w:val="Tablanormal"/>
    <w:uiPriority w:val="59"/>
    <w:rsid w:val="001E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B21C59"/>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s-EC"/>
    </w:rPr>
  </w:style>
  <w:style w:type="character" w:customStyle="1" w:styleId="apple-converted-space">
    <w:name w:val="apple-converted-space"/>
    <w:basedOn w:val="Fuentedeprrafopredeter"/>
    <w:rsid w:val="008F01BA"/>
  </w:style>
  <w:style w:type="character" w:styleId="nfasis">
    <w:name w:val="Emphasis"/>
    <w:basedOn w:val="Fuentedeprrafopredeter"/>
    <w:uiPriority w:val="20"/>
    <w:qFormat/>
    <w:rsid w:val="008F01BA"/>
    <w:rPr>
      <w:i/>
      <w:iCs/>
    </w:rPr>
  </w:style>
  <w:style w:type="paragraph" w:styleId="Textonotapie">
    <w:name w:val="footnote text"/>
    <w:basedOn w:val="Normal"/>
    <w:link w:val="TextonotapieCar"/>
    <w:uiPriority w:val="99"/>
    <w:semiHidden/>
    <w:unhideWhenUsed/>
    <w:rsid w:val="00953293"/>
    <w:rPr>
      <w:szCs w:val="20"/>
    </w:rPr>
  </w:style>
  <w:style w:type="character" w:customStyle="1" w:styleId="TextonotapieCar">
    <w:name w:val="Texto nota pie Car"/>
    <w:basedOn w:val="Fuentedeprrafopredeter"/>
    <w:link w:val="Textonotapie"/>
    <w:uiPriority w:val="99"/>
    <w:semiHidden/>
    <w:rsid w:val="00953293"/>
    <w:rPr>
      <w:rFonts w:ascii="Arial" w:eastAsia="Times New Roman" w:hAnsi="Arial" w:cs="Times New Roman"/>
      <w:sz w:val="20"/>
      <w:szCs w:val="20"/>
    </w:rPr>
  </w:style>
  <w:style w:type="character" w:styleId="Refdenotaalpie">
    <w:name w:val="footnote reference"/>
    <w:basedOn w:val="Fuentedeprrafopredeter"/>
    <w:uiPriority w:val="99"/>
    <w:semiHidden/>
    <w:unhideWhenUsed/>
    <w:rsid w:val="00953293"/>
    <w:rPr>
      <w:vertAlign w:val="superscript"/>
    </w:rPr>
  </w:style>
  <w:style w:type="paragraph" w:customStyle="1" w:styleId="contenido">
    <w:name w:val="contenido"/>
    <w:basedOn w:val="Normal"/>
    <w:link w:val="contenidoCar"/>
    <w:qFormat/>
    <w:rsid w:val="00262600"/>
    <w:pPr>
      <w:suppressAutoHyphens/>
      <w:spacing w:after="200" w:line="360" w:lineRule="auto"/>
    </w:pPr>
    <w:rPr>
      <w:rFonts w:eastAsia="DejaVu Sans" w:cs="Arial"/>
      <w:sz w:val="22"/>
      <w:szCs w:val="22"/>
    </w:rPr>
  </w:style>
  <w:style w:type="character" w:customStyle="1" w:styleId="contenidoCar">
    <w:name w:val="contenido Car"/>
    <w:basedOn w:val="Fuentedeprrafopredeter"/>
    <w:link w:val="contenido"/>
    <w:rsid w:val="00262600"/>
    <w:rPr>
      <w:rFonts w:ascii="Arial" w:eastAsia="DejaVu Sans"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10"/>
    <w:pPr>
      <w:spacing w:after="0" w:line="240" w:lineRule="auto"/>
      <w:jc w:val="both"/>
    </w:pPr>
    <w:rPr>
      <w:rFonts w:ascii="Arial" w:eastAsia="Times New Roman" w:hAnsi="Arial" w:cs="Times New Roman"/>
      <w:sz w:val="20"/>
      <w:szCs w:val="24"/>
    </w:rPr>
  </w:style>
  <w:style w:type="paragraph" w:styleId="Ttulo1">
    <w:name w:val="heading 1"/>
    <w:basedOn w:val="Normal"/>
    <w:next w:val="NormalInd"/>
    <w:link w:val="Ttulo1Car"/>
    <w:qFormat/>
    <w:rsid w:val="00B36410"/>
    <w:pPr>
      <w:keepNext/>
      <w:numPr>
        <w:numId w:val="1"/>
      </w:numPr>
      <w:spacing w:before="800" w:after="100"/>
      <w:outlineLvl w:val="0"/>
    </w:pPr>
    <w:rPr>
      <w:rFonts w:cs="Arial"/>
      <w:b/>
      <w:bCs/>
      <w:kern w:val="32"/>
      <w:sz w:val="32"/>
      <w:szCs w:val="32"/>
    </w:rPr>
  </w:style>
  <w:style w:type="paragraph" w:styleId="Ttulo2">
    <w:name w:val="heading 2"/>
    <w:basedOn w:val="Normal"/>
    <w:next w:val="NormalInd"/>
    <w:link w:val="Ttulo2Car"/>
    <w:qFormat/>
    <w:rsid w:val="00B36410"/>
    <w:pPr>
      <w:keepNext/>
      <w:numPr>
        <w:ilvl w:val="1"/>
        <w:numId w:val="1"/>
      </w:numPr>
      <w:spacing w:before="600" w:after="100"/>
      <w:outlineLvl w:val="1"/>
    </w:pPr>
    <w:rPr>
      <w:rFonts w:cs="Arial"/>
      <w:b/>
      <w:bCs/>
      <w:i/>
      <w:iCs/>
      <w:sz w:val="28"/>
      <w:szCs w:val="28"/>
    </w:rPr>
  </w:style>
  <w:style w:type="paragraph" w:styleId="Ttulo3">
    <w:name w:val="heading 3"/>
    <w:basedOn w:val="Normal"/>
    <w:next w:val="NormalInd"/>
    <w:link w:val="Ttulo3Car"/>
    <w:qFormat/>
    <w:rsid w:val="00B36410"/>
    <w:pPr>
      <w:keepNext/>
      <w:numPr>
        <w:ilvl w:val="2"/>
        <w:numId w:val="1"/>
      </w:numPr>
      <w:spacing w:before="500" w:after="100"/>
      <w:outlineLvl w:val="2"/>
    </w:pPr>
    <w:rPr>
      <w:rFonts w:cs="Arial"/>
      <w:b/>
      <w:bCs/>
      <w:sz w:val="24"/>
      <w:szCs w:val="26"/>
    </w:rPr>
  </w:style>
  <w:style w:type="paragraph" w:styleId="Ttulo4">
    <w:name w:val="heading 4"/>
    <w:basedOn w:val="Normal"/>
    <w:next w:val="NormalInd"/>
    <w:link w:val="Ttulo4Car"/>
    <w:qFormat/>
    <w:rsid w:val="00B36410"/>
    <w:pPr>
      <w:keepNext/>
      <w:numPr>
        <w:ilvl w:val="3"/>
        <w:numId w:val="1"/>
      </w:numPr>
      <w:tabs>
        <w:tab w:val="left" w:pos="709"/>
      </w:tabs>
      <w:spacing w:before="300" w:after="100"/>
      <w:outlineLvl w:val="3"/>
    </w:pPr>
    <w:rPr>
      <w:rFonts w:ascii="Arial Narrow" w:hAnsi="Arial Narrow"/>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36410"/>
    <w:rPr>
      <w:rFonts w:ascii="Arial" w:eastAsia="Times New Roman" w:hAnsi="Arial" w:cs="Arial"/>
      <w:b/>
      <w:bCs/>
      <w:kern w:val="32"/>
      <w:sz w:val="32"/>
      <w:szCs w:val="32"/>
    </w:rPr>
  </w:style>
  <w:style w:type="character" w:customStyle="1" w:styleId="Ttulo2Car">
    <w:name w:val="Título 2 Car"/>
    <w:basedOn w:val="Fuentedeprrafopredeter"/>
    <w:link w:val="Ttulo2"/>
    <w:rsid w:val="00B36410"/>
    <w:rPr>
      <w:rFonts w:ascii="Arial" w:eastAsia="Times New Roman" w:hAnsi="Arial" w:cs="Arial"/>
      <w:b/>
      <w:bCs/>
      <w:i/>
      <w:iCs/>
      <w:sz w:val="28"/>
      <w:szCs w:val="28"/>
    </w:rPr>
  </w:style>
  <w:style w:type="character" w:customStyle="1" w:styleId="Ttulo3Car">
    <w:name w:val="Título 3 Car"/>
    <w:basedOn w:val="Fuentedeprrafopredeter"/>
    <w:link w:val="Ttulo3"/>
    <w:rsid w:val="00B36410"/>
    <w:rPr>
      <w:rFonts w:ascii="Arial" w:eastAsia="Times New Roman" w:hAnsi="Arial" w:cs="Arial"/>
      <w:b/>
      <w:bCs/>
      <w:sz w:val="24"/>
      <w:szCs w:val="26"/>
    </w:rPr>
  </w:style>
  <w:style w:type="character" w:customStyle="1" w:styleId="Ttulo4Car">
    <w:name w:val="Título 4 Car"/>
    <w:basedOn w:val="Fuentedeprrafopredeter"/>
    <w:link w:val="Ttulo4"/>
    <w:rsid w:val="00B36410"/>
    <w:rPr>
      <w:rFonts w:ascii="Arial Narrow" w:eastAsia="Times New Roman" w:hAnsi="Arial Narrow" w:cs="Times New Roman"/>
      <w:b/>
      <w:bCs/>
      <w:sz w:val="24"/>
      <w:szCs w:val="28"/>
    </w:rPr>
  </w:style>
  <w:style w:type="paragraph" w:styleId="Encabezado">
    <w:name w:val="header"/>
    <w:basedOn w:val="Normal"/>
    <w:link w:val="EncabezadoCar"/>
    <w:uiPriority w:val="99"/>
    <w:rsid w:val="00B36410"/>
    <w:pPr>
      <w:tabs>
        <w:tab w:val="center" w:pos="4394"/>
        <w:tab w:val="right" w:pos="8789"/>
      </w:tabs>
    </w:pPr>
    <w:rPr>
      <w:sz w:val="16"/>
    </w:rPr>
  </w:style>
  <w:style w:type="character" w:customStyle="1" w:styleId="EncabezadoCar">
    <w:name w:val="Encabezado Car"/>
    <w:basedOn w:val="Fuentedeprrafopredeter"/>
    <w:link w:val="Encabezado"/>
    <w:uiPriority w:val="99"/>
    <w:rsid w:val="00B36410"/>
    <w:rPr>
      <w:rFonts w:ascii="Arial" w:eastAsia="Times New Roman" w:hAnsi="Arial" w:cs="Times New Roman"/>
      <w:sz w:val="16"/>
      <w:szCs w:val="24"/>
    </w:rPr>
  </w:style>
  <w:style w:type="paragraph" w:styleId="Piedepgina">
    <w:name w:val="footer"/>
    <w:basedOn w:val="Normal"/>
    <w:link w:val="PiedepginaCar"/>
    <w:rsid w:val="00B36410"/>
    <w:pPr>
      <w:tabs>
        <w:tab w:val="center" w:pos="4394"/>
        <w:tab w:val="right" w:pos="8789"/>
      </w:tabs>
    </w:pPr>
    <w:rPr>
      <w:sz w:val="16"/>
    </w:rPr>
  </w:style>
  <w:style w:type="character" w:customStyle="1" w:styleId="PiedepginaCar">
    <w:name w:val="Pie de página Car"/>
    <w:basedOn w:val="Fuentedeprrafopredeter"/>
    <w:link w:val="Piedepgina"/>
    <w:rsid w:val="00B36410"/>
    <w:rPr>
      <w:rFonts w:ascii="Arial" w:eastAsia="Times New Roman" w:hAnsi="Arial" w:cs="Times New Roman"/>
      <w:sz w:val="16"/>
      <w:szCs w:val="24"/>
    </w:rPr>
  </w:style>
  <w:style w:type="paragraph" w:styleId="TDC1">
    <w:name w:val="toc 1"/>
    <w:basedOn w:val="Normal"/>
    <w:next w:val="Normal"/>
    <w:autoRedefine/>
    <w:uiPriority w:val="39"/>
    <w:rsid w:val="00B36410"/>
    <w:pPr>
      <w:spacing w:before="120" w:after="120"/>
    </w:pPr>
    <w:rPr>
      <w:b/>
      <w:bCs/>
      <w:caps/>
    </w:rPr>
  </w:style>
  <w:style w:type="paragraph" w:styleId="Ttulo">
    <w:name w:val="Title"/>
    <w:basedOn w:val="Normal"/>
    <w:link w:val="TtuloCar"/>
    <w:qFormat/>
    <w:rsid w:val="00B36410"/>
    <w:pPr>
      <w:spacing w:before="400" w:after="100"/>
    </w:pPr>
    <w:rPr>
      <w:rFonts w:cs="Arial"/>
      <w:b/>
      <w:bCs/>
      <w:kern w:val="28"/>
      <w:sz w:val="32"/>
      <w:szCs w:val="32"/>
    </w:rPr>
  </w:style>
  <w:style w:type="character" w:customStyle="1" w:styleId="TtuloCar">
    <w:name w:val="Título Car"/>
    <w:basedOn w:val="Fuentedeprrafopredeter"/>
    <w:link w:val="Ttulo"/>
    <w:rsid w:val="00B36410"/>
    <w:rPr>
      <w:rFonts w:ascii="Arial" w:eastAsia="Times New Roman" w:hAnsi="Arial" w:cs="Arial"/>
      <w:b/>
      <w:bCs/>
      <w:kern w:val="28"/>
      <w:sz w:val="32"/>
      <w:szCs w:val="32"/>
    </w:rPr>
  </w:style>
  <w:style w:type="paragraph" w:styleId="TDC2">
    <w:name w:val="toc 2"/>
    <w:basedOn w:val="Normal"/>
    <w:next w:val="Normal"/>
    <w:autoRedefine/>
    <w:uiPriority w:val="39"/>
    <w:rsid w:val="00B36410"/>
    <w:pPr>
      <w:tabs>
        <w:tab w:val="left" w:pos="880"/>
        <w:tab w:val="left" w:pos="1114"/>
        <w:tab w:val="right" w:pos="8789"/>
      </w:tabs>
      <w:ind w:left="562" w:right="-302"/>
    </w:pPr>
    <w:rPr>
      <w:smallCaps/>
    </w:rPr>
  </w:style>
  <w:style w:type="character" w:styleId="Hipervnculo">
    <w:name w:val="Hyperlink"/>
    <w:uiPriority w:val="99"/>
    <w:rsid w:val="00B36410"/>
    <w:rPr>
      <w:color w:val="0000FF"/>
      <w:u w:val="single"/>
    </w:rPr>
  </w:style>
  <w:style w:type="paragraph" w:customStyle="1" w:styleId="NormalInd">
    <w:name w:val="Normal Ind"/>
    <w:basedOn w:val="Normal"/>
    <w:rsid w:val="00B36410"/>
    <w:pPr>
      <w:ind w:left="851"/>
    </w:pPr>
  </w:style>
  <w:style w:type="paragraph" w:styleId="Prrafodelista">
    <w:name w:val="List Paragraph"/>
    <w:basedOn w:val="Normal"/>
    <w:uiPriority w:val="34"/>
    <w:qFormat/>
    <w:rsid w:val="00B36410"/>
    <w:pPr>
      <w:ind w:left="708"/>
    </w:pPr>
  </w:style>
  <w:style w:type="paragraph" w:styleId="Textodeglobo">
    <w:name w:val="Balloon Text"/>
    <w:basedOn w:val="Normal"/>
    <w:link w:val="TextodegloboCar"/>
    <w:uiPriority w:val="99"/>
    <w:semiHidden/>
    <w:unhideWhenUsed/>
    <w:rsid w:val="00B36410"/>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410"/>
    <w:rPr>
      <w:rFonts w:ascii="Tahoma" w:eastAsia="Times New Roman" w:hAnsi="Tahoma" w:cs="Tahoma"/>
      <w:sz w:val="16"/>
      <w:szCs w:val="16"/>
    </w:rPr>
  </w:style>
  <w:style w:type="table" w:styleId="Tablaconcuadrcula">
    <w:name w:val="Table Grid"/>
    <w:basedOn w:val="Tablanormal"/>
    <w:uiPriority w:val="59"/>
    <w:rsid w:val="001E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semiHidden/>
    <w:unhideWhenUsed/>
    <w:qFormat/>
    <w:rsid w:val="00B21C59"/>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s-EC"/>
    </w:rPr>
  </w:style>
  <w:style w:type="character" w:customStyle="1" w:styleId="apple-converted-space">
    <w:name w:val="apple-converted-space"/>
    <w:basedOn w:val="Fuentedeprrafopredeter"/>
    <w:rsid w:val="008F01BA"/>
  </w:style>
  <w:style w:type="character" w:styleId="nfasis">
    <w:name w:val="Emphasis"/>
    <w:basedOn w:val="Fuentedeprrafopredeter"/>
    <w:uiPriority w:val="20"/>
    <w:qFormat/>
    <w:rsid w:val="008F01BA"/>
    <w:rPr>
      <w:i/>
      <w:iCs/>
    </w:rPr>
  </w:style>
  <w:style w:type="paragraph" w:styleId="Textonotapie">
    <w:name w:val="footnote text"/>
    <w:basedOn w:val="Normal"/>
    <w:link w:val="TextonotapieCar"/>
    <w:uiPriority w:val="99"/>
    <w:semiHidden/>
    <w:unhideWhenUsed/>
    <w:rsid w:val="00953293"/>
    <w:rPr>
      <w:szCs w:val="20"/>
    </w:rPr>
  </w:style>
  <w:style w:type="character" w:customStyle="1" w:styleId="TextonotapieCar">
    <w:name w:val="Texto nota pie Car"/>
    <w:basedOn w:val="Fuentedeprrafopredeter"/>
    <w:link w:val="Textonotapie"/>
    <w:uiPriority w:val="99"/>
    <w:semiHidden/>
    <w:rsid w:val="00953293"/>
    <w:rPr>
      <w:rFonts w:ascii="Arial" w:eastAsia="Times New Roman" w:hAnsi="Arial" w:cs="Times New Roman"/>
      <w:sz w:val="20"/>
      <w:szCs w:val="20"/>
    </w:rPr>
  </w:style>
  <w:style w:type="character" w:styleId="Refdenotaalpie">
    <w:name w:val="footnote reference"/>
    <w:basedOn w:val="Fuentedeprrafopredeter"/>
    <w:uiPriority w:val="99"/>
    <w:semiHidden/>
    <w:unhideWhenUsed/>
    <w:rsid w:val="00953293"/>
    <w:rPr>
      <w:vertAlign w:val="superscript"/>
    </w:rPr>
  </w:style>
  <w:style w:type="paragraph" w:customStyle="1" w:styleId="contenido">
    <w:name w:val="contenido"/>
    <w:basedOn w:val="Normal"/>
    <w:link w:val="contenidoCar"/>
    <w:qFormat/>
    <w:rsid w:val="00262600"/>
    <w:pPr>
      <w:suppressAutoHyphens/>
      <w:spacing w:after="200" w:line="360" w:lineRule="auto"/>
    </w:pPr>
    <w:rPr>
      <w:rFonts w:eastAsia="DejaVu Sans" w:cs="Arial"/>
      <w:sz w:val="22"/>
      <w:szCs w:val="22"/>
    </w:rPr>
  </w:style>
  <w:style w:type="character" w:customStyle="1" w:styleId="contenidoCar">
    <w:name w:val="contenido Car"/>
    <w:basedOn w:val="Fuentedeprrafopredeter"/>
    <w:link w:val="contenido"/>
    <w:rsid w:val="00262600"/>
    <w:rPr>
      <w:rFonts w:ascii="Arial" w:eastAsia="DejaVu Sans"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274027">
      <w:bodyDiv w:val="1"/>
      <w:marLeft w:val="0"/>
      <w:marRight w:val="0"/>
      <w:marTop w:val="0"/>
      <w:marBottom w:val="0"/>
      <w:divBdr>
        <w:top w:val="none" w:sz="0" w:space="0" w:color="auto"/>
        <w:left w:val="none" w:sz="0" w:space="0" w:color="auto"/>
        <w:bottom w:val="none" w:sz="0" w:space="0" w:color="auto"/>
        <w:right w:val="none" w:sz="0" w:space="0" w:color="auto"/>
      </w:divBdr>
    </w:div>
    <w:div w:id="2058048361">
      <w:bodyDiv w:val="1"/>
      <w:marLeft w:val="0"/>
      <w:marRight w:val="0"/>
      <w:marTop w:val="0"/>
      <w:marBottom w:val="0"/>
      <w:divBdr>
        <w:top w:val="none" w:sz="0" w:space="0" w:color="auto"/>
        <w:left w:val="none" w:sz="0" w:space="0" w:color="auto"/>
        <w:bottom w:val="none" w:sz="0" w:space="0" w:color="auto"/>
        <w:right w:val="none" w:sz="0" w:space="0" w:color="auto"/>
      </w:divBdr>
    </w:div>
    <w:div w:id="21320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16153-9019-45B3-83EE-FBCC3E9E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1604</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5</cp:revision>
  <dcterms:created xsi:type="dcterms:W3CDTF">2014-09-29T20:50:00Z</dcterms:created>
  <dcterms:modified xsi:type="dcterms:W3CDTF">2014-10-06T18:51:00Z</dcterms:modified>
</cp:coreProperties>
</file>